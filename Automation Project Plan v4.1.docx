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312"/>
        <w:tblW w:w="9558" w:type="dxa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80"/>
        <w:gridCol w:w="1980"/>
        <w:gridCol w:w="3798"/>
      </w:tblGrid>
      <w:tr w:rsidR="00ED0AED" w:rsidRPr="00DA4948" w14:paraId="09E78BB3" w14:textId="77777777" w:rsidTr="00F6348A">
        <w:trPr>
          <w:trHeight w:val="360"/>
        </w:trPr>
        <w:tc>
          <w:tcPr>
            <w:tcW w:w="3780" w:type="dxa"/>
            <w:vMerge w:val="restart"/>
            <w:tcBorders>
              <w:right w:val="single" w:sz="4" w:space="0" w:color="auto"/>
            </w:tcBorders>
            <w:vAlign w:val="center"/>
          </w:tcPr>
          <w:p w14:paraId="2AE5FC4A" w14:textId="68CD546D" w:rsidR="00ED0AED" w:rsidRPr="00DA4948" w:rsidRDefault="006178E6" w:rsidP="008C5105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7AADAA11" wp14:editId="73623978">
                  <wp:extent cx="2190750" cy="7143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93C93">
              <w:t>S</w:t>
            </w:r>
            <w:r w:rsidR="00EC299A">
              <w:t>cope</w:t>
            </w:r>
            <w:r w:rsidR="00193C93">
              <w:t xml:space="preserve"> of Work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C6A83" w14:textId="282CC2E0" w:rsidR="00ED0AED" w:rsidRPr="00DA4948" w:rsidRDefault="002F3C3F" w:rsidP="006178E6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Program</w:t>
            </w:r>
            <w:r w:rsidR="001B36DB">
              <w:rPr>
                <w:rFonts w:asciiTheme="minorHAnsi" w:hAnsiTheme="minorHAnsi" w:cstheme="minorHAnsi"/>
                <w:sz w:val="22"/>
                <w:szCs w:val="22"/>
              </w:rPr>
              <w:t>/Project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F164D" w14:textId="0B30524D" w:rsidR="00ED0AED" w:rsidRPr="00DA4948" w:rsidRDefault="004E730D" w:rsidP="006178E6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Network Automation Integration</w:t>
            </w:r>
          </w:p>
        </w:tc>
      </w:tr>
      <w:tr w:rsidR="00ED0AED" w:rsidRPr="00DA4948" w14:paraId="7064C12F" w14:textId="77777777" w:rsidTr="00F6348A">
        <w:trPr>
          <w:trHeight w:val="360"/>
        </w:trPr>
        <w:tc>
          <w:tcPr>
            <w:tcW w:w="3780" w:type="dxa"/>
            <w:vMerge/>
            <w:tcBorders>
              <w:right w:val="single" w:sz="4" w:space="0" w:color="auto"/>
            </w:tcBorders>
            <w:vAlign w:val="center"/>
          </w:tcPr>
          <w:p w14:paraId="12E71218" w14:textId="77777777" w:rsidR="00ED0AED" w:rsidRPr="00DA4948" w:rsidRDefault="00ED0AED" w:rsidP="006178E6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DE1CF" w14:textId="77777777" w:rsidR="00ED0AED" w:rsidRPr="00DA4948" w:rsidRDefault="00885EB5" w:rsidP="006178E6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A4948">
              <w:rPr>
                <w:rFonts w:asciiTheme="minorHAnsi" w:hAnsiTheme="minorHAnsi" w:cstheme="minorHAnsi"/>
                <w:sz w:val="22"/>
                <w:szCs w:val="22"/>
              </w:rPr>
              <w:t>Revision No/Date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C99CB" w14:textId="588452E3" w:rsidR="00ED0AED" w:rsidRPr="00DA4948" w:rsidRDefault="006B23FA" w:rsidP="006178E6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2/1</w:t>
            </w:r>
            <w:r w:rsidR="004E730D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/20</w:t>
            </w:r>
            <w:r w:rsidR="004E730D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</w:tr>
      <w:tr w:rsidR="00ED0AED" w:rsidRPr="00DA4948" w14:paraId="4BA654F6" w14:textId="77777777" w:rsidTr="00F6348A">
        <w:trPr>
          <w:trHeight w:val="315"/>
        </w:trPr>
        <w:tc>
          <w:tcPr>
            <w:tcW w:w="3780" w:type="dxa"/>
            <w:vMerge/>
            <w:tcBorders>
              <w:bottom w:val="nil"/>
              <w:right w:val="single" w:sz="4" w:space="0" w:color="auto"/>
            </w:tcBorders>
            <w:vAlign w:val="center"/>
          </w:tcPr>
          <w:p w14:paraId="64540A01" w14:textId="77777777" w:rsidR="00ED0AED" w:rsidRPr="00DA4948" w:rsidRDefault="00ED0AED" w:rsidP="006178E6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0B1CB" w14:textId="77777777" w:rsidR="00ED0AED" w:rsidRPr="00DA4948" w:rsidRDefault="00885EB5" w:rsidP="006178E6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A4948">
              <w:rPr>
                <w:rFonts w:asciiTheme="minorHAnsi" w:hAnsiTheme="minorHAnsi" w:cstheme="minorHAnsi"/>
                <w:sz w:val="22"/>
                <w:szCs w:val="22"/>
              </w:rPr>
              <w:t>Author</w:t>
            </w:r>
            <w:r w:rsidR="00BF198B">
              <w:rPr>
                <w:rFonts w:asciiTheme="minorHAnsi" w:hAnsiTheme="minorHAnsi" w:cstheme="minorHAnsi"/>
                <w:sz w:val="22"/>
                <w:szCs w:val="22"/>
              </w:rPr>
              <w:t xml:space="preserve">(s) 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15BAA" w14:textId="7E935410" w:rsidR="00ED0AED" w:rsidRPr="00DA4948" w:rsidRDefault="004E730D" w:rsidP="006178E6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Larry Carter</w:t>
            </w:r>
          </w:p>
        </w:tc>
      </w:tr>
    </w:tbl>
    <w:p w14:paraId="471630CB" w14:textId="77777777" w:rsidR="00ED0AED" w:rsidRPr="00DA4948" w:rsidRDefault="00ED0AED" w:rsidP="00ED0AED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2A1C7" w:themeFill="accent4" w:themeFillTint="99"/>
        <w:tblLook w:val="01E0" w:firstRow="1" w:lastRow="1" w:firstColumn="1" w:lastColumn="1" w:noHBand="0" w:noVBand="0"/>
      </w:tblPr>
      <w:tblGrid>
        <w:gridCol w:w="9558"/>
      </w:tblGrid>
      <w:tr w:rsidR="00ED0AED" w:rsidRPr="00DA4948" w14:paraId="654EABAF" w14:textId="77777777" w:rsidTr="00F6348A">
        <w:trPr>
          <w:trHeight w:hRule="exact" w:val="311"/>
        </w:trPr>
        <w:tc>
          <w:tcPr>
            <w:tcW w:w="9558" w:type="dxa"/>
            <w:shd w:val="clear" w:color="auto" w:fill="548DD4" w:themeFill="text2" w:themeFillTint="99"/>
          </w:tcPr>
          <w:p w14:paraId="395AA3E7" w14:textId="77777777" w:rsidR="00ED0AED" w:rsidRPr="00DA4948" w:rsidRDefault="005174C6" w:rsidP="00F402BF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Initiative</w:t>
            </w:r>
            <w:r w:rsidR="00F73B2F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/Project</w:t>
            </w:r>
            <w:r w:rsidR="00F402BF" w:rsidRPr="0078540C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 xml:space="preserve"> Description</w:t>
            </w:r>
          </w:p>
        </w:tc>
      </w:tr>
    </w:tbl>
    <w:p w14:paraId="65A74DE7" w14:textId="77777777" w:rsidR="00895AB3" w:rsidRDefault="00895AB3" w:rsidP="008C5105">
      <w:pPr>
        <w:autoSpaceDE w:val="0"/>
        <w:autoSpaceDN w:val="0"/>
        <w:adjustRightInd w:val="0"/>
        <w:rPr>
          <w:ins w:id="1" w:author="Carter, Larry" w:date="2020-02-21T17:01:00Z"/>
          <w:rFonts w:asciiTheme="minorHAnsi" w:hAnsiTheme="minorHAnsi" w:cstheme="minorHAnsi"/>
          <w:sz w:val="22"/>
          <w:szCs w:val="22"/>
        </w:rPr>
      </w:pPr>
    </w:p>
    <w:p w14:paraId="79DBE983" w14:textId="6F27D1C4" w:rsidR="00D30EA8" w:rsidRDefault="004E730D" w:rsidP="008C5105">
      <w:pPr>
        <w:autoSpaceDE w:val="0"/>
        <w:autoSpaceDN w:val="0"/>
        <w:adjustRightInd w:val="0"/>
        <w:rPr>
          <w:ins w:id="2" w:author="Carter, Larry" w:date="2020-02-20T18:02:00Z"/>
          <w:rFonts w:asciiTheme="minorHAnsi" w:hAnsiTheme="minorHAnsi" w:cstheme="minorHAnsi"/>
          <w:sz w:val="22"/>
          <w:szCs w:val="22"/>
        </w:rPr>
      </w:pPr>
      <w:del w:id="3" w:author="Carter, Larry" w:date="2020-02-20T18:00:00Z">
        <w:r w:rsidDel="00D30EA8">
          <w:rPr>
            <w:rFonts w:asciiTheme="minorHAnsi" w:hAnsiTheme="minorHAnsi" w:cstheme="minorHAnsi"/>
            <w:sz w:val="22"/>
            <w:szCs w:val="22"/>
          </w:rPr>
          <w:delText>Develop</w:delText>
        </w:r>
      </w:del>
      <w:del w:id="4" w:author="Carter, Larry" w:date="2020-02-20T17:59:00Z">
        <w:r w:rsidDel="00D30EA8">
          <w:rPr>
            <w:rFonts w:asciiTheme="minorHAnsi" w:hAnsiTheme="minorHAnsi" w:cstheme="minorHAnsi"/>
            <w:sz w:val="22"/>
            <w:szCs w:val="22"/>
          </w:rPr>
          <w:delText xml:space="preserve"> and </w:delText>
        </w:r>
      </w:del>
      <w:del w:id="5" w:author="Carter, Larry" w:date="2020-02-20T18:00:00Z">
        <w:r w:rsidDel="00D30EA8">
          <w:rPr>
            <w:rFonts w:asciiTheme="minorHAnsi" w:hAnsiTheme="minorHAnsi" w:cstheme="minorHAnsi"/>
            <w:sz w:val="22"/>
            <w:szCs w:val="22"/>
          </w:rPr>
          <w:delText xml:space="preserve">design </w:delText>
        </w:r>
        <w:r w:rsidR="005A5F40" w:rsidDel="00D30EA8">
          <w:rPr>
            <w:rFonts w:asciiTheme="minorHAnsi" w:hAnsiTheme="minorHAnsi" w:cstheme="minorHAnsi"/>
            <w:sz w:val="22"/>
            <w:szCs w:val="22"/>
          </w:rPr>
          <w:delText>and deploy</w:delText>
        </w:r>
      </w:del>
      <w:ins w:id="6" w:author="Carter, Larry" w:date="2020-02-20T18:00:00Z">
        <w:r w:rsidR="00D30EA8">
          <w:rPr>
            <w:rFonts w:asciiTheme="minorHAnsi" w:hAnsiTheme="minorHAnsi" w:cstheme="minorHAnsi"/>
            <w:sz w:val="22"/>
            <w:szCs w:val="22"/>
          </w:rPr>
          <w:t>Integrate</w:t>
        </w:r>
      </w:ins>
      <w:r w:rsidR="005A5F40">
        <w:rPr>
          <w:rFonts w:asciiTheme="minorHAnsi" w:hAnsiTheme="minorHAnsi" w:cstheme="minorHAnsi"/>
          <w:sz w:val="22"/>
          <w:szCs w:val="22"/>
        </w:rPr>
        <w:t xml:space="preserve"> </w:t>
      </w:r>
      <w:ins w:id="7" w:author="Carter, Larry" w:date="2020-02-20T18:00:00Z">
        <w:r w:rsidR="00D30EA8">
          <w:rPr>
            <w:rFonts w:asciiTheme="minorHAnsi" w:hAnsiTheme="minorHAnsi" w:cstheme="minorHAnsi"/>
            <w:sz w:val="22"/>
            <w:szCs w:val="22"/>
          </w:rPr>
          <w:t xml:space="preserve">the </w:t>
        </w:r>
      </w:ins>
      <w:ins w:id="8" w:author="Carter, Larry" w:date="2020-02-20T18:01:00Z">
        <w:r w:rsidR="00D30EA8">
          <w:rPr>
            <w:rFonts w:asciiTheme="minorHAnsi" w:hAnsiTheme="minorHAnsi" w:cstheme="minorHAnsi"/>
            <w:sz w:val="22"/>
            <w:szCs w:val="22"/>
          </w:rPr>
          <w:t xml:space="preserve">framework for </w:t>
        </w:r>
      </w:ins>
      <w:del w:id="9" w:author="Carter, Larry" w:date="2020-02-20T17:46:00Z">
        <w:r w:rsidDel="006D1991">
          <w:rPr>
            <w:rFonts w:asciiTheme="minorHAnsi" w:hAnsiTheme="minorHAnsi" w:cstheme="minorHAnsi"/>
            <w:sz w:val="22"/>
            <w:szCs w:val="22"/>
          </w:rPr>
          <w:delText xml:space="preserve">a </w:delText>
        </w:r>
        <w:r w:rsidR="005A5F40" w:rsidDel="006D1991">
          <w:rPr>
            <w:rFonts w:asciiTheme="minorHAnsi" w:hAnsiTheme="minorHAnsi" w:cstheme="minorHAnsi"/>
            <w:sz w:val="22"/>
            <w:szCs w:val="22"/>
          </w:rPr>
          <w:delText xml:space="preserve">new </w:delText>
        </w:r>
      </w:del>
      <w:ins w:id="10" w:author="Carter, Larry" w:date="2020-02-20T18:01:00Z">
        <w:r w:rsidR="00D30EA8">
          <w:rPr>
            <w:rFonts w:asciiTheme="minorHAnsi" w:hAnsiTheme="minorHAnsi" w:cstheme="minorHAnsi"/>
            <w:sz w:val="22"/>
            <w:szCs w:val="22"/>
          </w:rPr>
          <w:t>n</w:t>
        </w:r>
      </w:ins>
      <w:del w:id="11" w:author="Carter, Larry" w:date="2020-02-20T18:01:00Z">
        <w:r w:rsidR="005A5F40" w:rsidDel="00D30EA8">
          <w:rPr>
            <w:rFonts w:asciiTheme="minorHAnsi" w:hAnsiTheme="minorHAnsi" w:cstheme="minorHAnsi"/>
            <w:sz w:val="22"/>
            <w:szCs w:val="22"/>
          </w:rPr>
          <w:delText>N</w:delText>
        </w:r>
      </w:del>
      <w:r w:rsidR="005A5F40">
        <w:rPr>
          <w:rFonts w:asciiTheme="minorHAnsi" w:hAnsiTheme="minorHAnsi" w:cstheme="minorHAnsi"/>
          <w:sz w:val="22"/>
          <w:szCs w:val="22"/>
        </w:rPr>
        <w:t xml:space="preserve">etwork </w:t>
      </w:r>
      <w:ins w:id="12" w:author="Carter, Larry" w:date="2020-02-20T18:01:00Z">
        <w:r w:rsidR="00D30EA8">
          <w:rPr>
            <w:rFonts w:asciiTheme="minorHAnsi" w:hAnsiTheme="minorHAnsi" w:cstheme="minorHAnsi"/>
            <w:sz w:val="22"/>
            <w:szCs w:val="22"/>
          </w:rPr>
          <w:t>a</w:t>
        </w:r>
      </w:ins>
      <w:del w:id="13" w:author="Carter, Larry" w:date="2020-02-20T18:01:00Z">
        <w:r w:rsidR="005A5F40" w:rsidDel="00D30EA8">
          <w:rPr>
            <w:rFonts w:asciiTheme="minorHAnsi" w:hAnsiTheme="minorHAnsi" w:cstheme="minorHAnsi"/>
            <w:sz w:val="22"/>
            <w:szCs w:val="22"/>
          </w:rPr>
          <w:delText>A</w:delText>
        </w:r>
      </w:del>
      <w:r w:rsidR="005A5F40">
        <w:rPr>
          <w:rFonts w:asciiTheme="minorHAnsi" w:hAnsiTheme="minorHAnsi" w:cstheme="minorHAnsi"/>
          <w:sz w:val="22"/>
          <w:szCs w:val="22"/>
        </w:rPr>
        <w:t xml:space="preserve">utomation </w:t>
      </w:r>
      <w:del w:id="14" w:author="Carter, Larry" w:date="2020-02-20T18:01:00Z">
        <w:r w:rsidR="005A5F40" w:rsidDel="00D30EA8">
          <w:rPr>
            <w:rFonts w:asciiTheme="minorHAnsi" w:hAnsiTheme="minorHAnsi" w:cstheme="minorHAnsi"/>
            <w:sz w:val="22"/>
            <w:szCs w:val="22"/>
          </w:rPr>
          <w:delText xml:space="preserve">framework </w:delText>
        </w:r>
      </w:del>
      <w:r w:rsidR="005A5F40">
        <w:rPr>
          <w:rFonts w:asciiTheme="minorHAnsi" w:hAnsiTheme="minorHAnsi" w:cstheme="minorHAnsi"/>
          <w:sz w:val="22"/>
          <w:szCs w:val="22"/>
        </w:rPr>
        <w:t xml:space="preserve">for the </w:t>
      </w:r>
      <w:del w:id="15" w:author="Carter, Larry" w:date="2020-02-20T18:00:00Z">
        <w:r w:rsidR="005A5F40" w:rsidDel="00D30EA8">
          <w:rPr>
            <w:rFonts w:asciiTheme="minorHAnsi" w:hAnsiTheme="minorHAnsi" w:cstheme="minorHAnsi"/>
            <w:sz w:val="22"/>
            <w:szCs w:val="22"/>
          </w:rPr>
          <w:delText>Change HealthCare</w:delText>
        </w:r>
      </w:del>
      <w:ins w:id="16" w:author="Carter, Larry" w:date="2020-02-20T18:00:00Z">
        <w:r w:rsidR="00D30EA8">
          <w:rPr>
            <w:rFonts w:asciiTheme="minorHAnsi" w:hAnsiTheme="minorHAnsi" w:cstheme="minorHAnsi"/>
            <w:sz w:val="22"/>
            <w:szCs w:val="22"/>
          </w:rPr>
          <w:t>CHC</w:t>
        </w:r>
      </w:ins>
      <w:r w:rsidR="005A5F40">
        <w:rPr>
          <w:rFonts w:asciiTheme="minorHAnsi" w:hAnsiTheme="minorHAnsi" w:cstheme="minorHAnsi"/>
          <w:sz w:val="22"/>
          <w:szCs w:val="22"/>
        </w:rPr>
        <w:t xml:space="preserve"> Network Engineering team. Network </w:t>
      </w:r>
      <w:ins w:id="17" w:author="Carter, Larry" w:date="2020-02-20T18:01:00Z">
        <w:r w:rsidR="00D30EA8">
          <w:rPr>
            <w:rFonts w:asciiTheme="minorHAnsi" w:hAnsiTheme="minorHAnsi" w:cstheme="minorHAnsi"/>
            <w:sz w:val="22"/>
            <w:szCs w:val="22"/>
          </w:rPr>
          <w:t>a</w:t>
        </w:r>
      </w:ins>
      <w:del w:id="18" w:author="Carter, Larry" w:date="2020-02-20T18:01:00Z">
        <w:r w:rsidR="005A5F40" w:rsidDel="00D30EA8">
          <w:rPr>
            <w:rFonts w:asciiTheme="minorHAnsi" w:hAnsiTheme="minorHAnsi" w:cstheme="minorHAnsi"/>
            <w:sz w:val="22"/>
            <w:szCs w:val="22"/>
          </w:rPr>
          <w:delText>A</w:delText>
        </w:r>
      </w:del>
      <w:r w:rsidR="005A5F40">
        <w:rPr>
          <w:rFonts w:asciiTheme="minorHAnsi" w:hAnsiTheme="minorHAnsi" w:cstheme="minorHAnsi"/>
          <w:sz w:val="22"/>
          <w:szCs w:val="22"/>
        </w:rPr>
        <w:t>utomation will</w:t>
      </w:r>
      <w:ins w:id="19" w:author="Carter, Larry" w:date="2020-02-20T18:02:00Z">
        <w:r w:rsidR="00D30EA8">
          <w:rPr>
            <w:rFonts w:asciiTheme="minorHAnsi" w:hAnsiTheme="minorHAnsi" w:cstheme="minorHAnsi"/>
            <w:sz w:val="22"/>
            <w:szCs w:val="22"/>
          </w:rPr>
          <w:t>:</w:t>
        </w:r>
      </w:ins>
      <w:del w:id="20" w:author="Carter, Larry" w:date="2020-02-20T18:02:00Z">
        <w:r w:rsidR="005A5F40" w:rsidDel="00D30EA8">
          <w:rPr>
            <w:rFonts w:asciiTheme="minorHAnsi" w:hAnsiTheme="minorHAnsi" w:cstheme="minorHAnsi"/>
            <w:sz w:val="22"/>
            <w:szCs w:val="22"/>
          </w:rPr>
          <w:delText xml:space="preserve"> standardize</w:delText>
        </w:r>
      </w:del>
      <w:r w:rsidR="005A5F4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4F17C5C" w14:textId="7C5BC54D" w:rsidR="00174434" w:rsidRDefault="00174434" w:rsidP="00D30EA8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ins w:id="21" w:author="Carter, Larry" w:date="2020-02-20T18:11:00Z"/>
          <w:rFonts w:asciiTheme="minorHAnsi" w:hAnsiTheme="minorHAnsi" w:cstheme="minorHAnsi"/>
          <w:sz w:val="22"/>
          <w:szCs w:val="22"/>
        </w:rPr>
      </w:pPr>
      <w:ins w:id="22" w:author="Carter, Larry" w:date="2020-02-20T18:11:00Z">
        <w:r>
          <w:rPr>
            <w:rFonts w:asciiTheme="minorHAnsi" w:hAnsiTheme="minorHAnsi" w:cstheme="minorHAnsi"/>
            <w:sz w:val="22"/>
            <w:szCs w:val="22"/>
          </w:rPr>
          <w:t xml:space="preserve">Maintain overall business </w:t>
        </w:r>
      </w:ins>
      <w:ins w:id="23" w:author="Carter, Larry" w:date="2020-02-20T18:12:00Z">
        <w:r>
          <w:rPr>
            <w:rFonts w:asciiTheme="minorHAnsi" w:hAnsiTheme="minorHAnsi" w:cstheme="minorHAnsi"/>
            <w:sz w:val="22"/>
            <w:szCs w:val="22"/>
          </w:rPr>
          <w:t>stability</w:t>
        </w:r>
      </w:ins>
      <w:ins w:id="24" w:author="Carter, Larry" w:date="2020-02-20T18:11:00Z">
        <w:r>
          <w:rPr>
            <w:rFonts w:asciiTheme="minorHAnsi" w:hAnsiTheme="minorHAnsi" w:cstheme="minorHAnsi"/>
            <w:sz w:val="22"/>
            <w:szCs w:val="22"/>
          </w:rPr>
          <w:t xml:space="preserve"> </w:t>
        </w:r>
      </w:ins>
      <w:ins w:id="25" w:author="Carter, Larry" w:date="2020-02-20T18:12:00Z">
        <w:r>
          <w:rPr>
            <w:rFonts w:asciiTheme="minorHAnsi" w:hAnsiTheme="minorHAnsi" w:cstheme="minorHAnsi"/>
            <w:sz w:val="22"/>
            <w:szCs w:val="22"/>
          </w:rPr>
          <w:t xml:space="preserve">and </w:t>
        </w:r>
      </w:ins>
      <w:ins w:id="26" w:author="Carter, Larry" w:date="2020-02-20T18:23:00Z">
        <w:r w:rsidR="00550FD6">
          <w:rPr>
            <w:rFonts w:asciiTheme="minorHAnsi" w:hAnsiTheme="minorHAnsi" w:cstheme="minorHAnsi"/>
            <w:sz w:val="22"/>
            <w:szCs w:val="22"/>
          </w:rPr>
          <w:t>continuity</w:t>
        </w:r>
      </w:ins>
    </w:p>
    <w:p w14:paraId="18B522CE" w14:textId="41E3A303" w:rsidR="00D30EA8" w:rsidRDefault="00D30EA8" w:rsidP="00D30EA8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ins w:id="27" w:author="Carter, Larry" w:date="2020-02-20T18:02:00Z"/>
          <w:rFonts w:asciiTheme="minorHAnsi" w:hAnsiTheme="minorHAnsi" w:cstheme="minorHAnsi"/>
          <w:sz w:val="22"/>
          <w:szCs w:val="22"/>
        </w:rPr>
      </w:pPr>
      <w:ins w:id="28" w:author="Carter, Larry" w:date="2020-02-20T18:02:00Z">
        <w:r>
          <w:rPr>
            <w:rFonts w:asciiTheme="minorHAnsi" w:hAnsiTheme="minorHAnsi" w:cstheme="minorHAnsi"/>
            <w:sz w:val="22"/>
            <w:szCs w:val="22"/>
          </w:rPr>
          <w:t xml:space="preserve">Standardize </w:t>
        </w:r>
      </w:ins>
      <w:r w:rsidR="005A5F40" w:rsidRPr="00D30EA8">
        <w:rPr>
          <w:rFonts w:asciiTheme="minorHAnsi" w:hAnsiTheme="minorHAnsi" w:cstheme="minorHAnsi"/>
          <w:sz w:val="22"/>
          <w:szCs w:val="22"/>
          <w:rPrChange w:id="29" w:author="Carter, Larry" w:date="2020-02-20T18:02:00Z">
            <w:rPr/>
          </w:rPrChange>
        </w:rPr>
        <w:t xml:space="preserve">our build consistency </w:t>
      </w:r>
    </w:p>
    <w:p w14:paraId="059E60CC" w14:textId="77777777" w:rsidR="00D30EA8" w:rsidRDefault="005A5F40" w:rsidP="00D30EA8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ins w:id="30" w:author="Carter, Larry" w:date="2020-02-20T18:03:00Z"/>
          <w:rFonts w:asciiTheme="minorHAnsi" w:hAnsiTheme="minorHAnsi" w:cstheme="minorHAnsi"/>
          <w:sz w:val="22"/>
          <w:szCs w:val="22"/>
        </w:rPr>
      </w:pPr>
      <w:del w:id="31" w:author="Carter, Larry" w:date="2020-02-20T18:02:00Z">
        <w:r w:rsidRPr="00D30EA8" w:rsidDel="00D30EA8">
          <w:rPr>
            <w:rFonts w:asciiTheme="minorHAnsi" w:hAnsiTheme="minorHAnsi" w:cstheme="minorHAnsi"/>
            <w:sz w:val="22"/>
            <w:szCs w:val="22"/>
            <w:rPrChange w:id="32" w:author="Carter, Larry" w:date="2020-02-20T18:02:00Z">
              <w:rPr/>
            </w:rPrChange>
          </w:rPr>
          <w:delText xml:space="preserve">and </w:delText>
        </w:r>
      </w:del>
      <w:ins w:id="33" w:author="Carter, Larry" w:date="2020-02-20T18:02:00Z">
        <w:r w:rsidR="00D30EA8">
          <w:rPr>
            <w:rFonts w:asciiTheme="minorHAnsi" w:hAnsiTheme="minorHAnsi" w:cstheme="minorHAnsi"/>
            <w:sz w:val="22"/>
            <w:szCs w:val="22"/>
          </w:rPr>
          <w:t>M</w:t>
        </w:r>
      </w:ins>
      <w:del w:id="34" w:author="Carter, Larry" w:date="2020-02-20T18:02:00Z">
        <w:r w:rsidRPr="00D30EA8" w:rsidDel="00D30EA8">
          <w:rPr>
            <w:rFonts w:asciiTheme="minorHAnsi" w:hAnsiTheme="minorHAnsi" w:cstheme="minorHAnsi"/>
            <w:sz w:val="22"/>
            <w:szCs w:val="22"/>
            <w:rPrChange w:id="35" w:author="Carter, Larry" w:date="2020-02-20T18:02:00Z">
              <w:rPr/>
            </w:rPrChange>
          </w:rPr>
          <w:delText>m</w:delText>
        </w:r>
      </w:del>
      <w:r w:rsidRPr="00D30EA8">
        <w:rPr>
          <w:rFonts w:asciiTheme="minorHAnsi" w:hAnsiTheme="minorHAnsi" w:cstheme="minorHAnsi"/>
          <w:sz w:val="22"/>
          <w:szCs w:val="22"/>
          <w:rPrChange w:id="36" w:author="Carter, Larry" w:date="2020-02-20T18:02:00Z">
            <w:rPr/>
          </w:rPrChange>
        </w:rPr>
        <w:t xml:space="preserve">inimize the impact of human error. </w:t>
      </w:r>
    </w:p>
    <w:p w14:paraId="5F077DFF" w14:textId="4BADD09B" w:rsidR="00D30EA8" w:rsidRDefault="005A5F40" w:rsidP="00D30EA8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ins w:id="37" w:author="Carter, Larry" w:date="2020-02-20T18:04:00Z"/>
          <w:rFonts w:asciiTheme="minorHAnsi" w:hAnsiTheme="minorHAnsi" w:cstheme="minorHAnsi"/>
          <w:sz w:val="22"/>
          <w:szCs w:val="22"/>
        </w:rPr>
      </w:pPr>
      <w:del w:id="38" w:author="Carter, Larry" w:date="2020-02-20T18:03:00Z">
        <w:r w:rsidRPr="00D30EA8" w:rsidDel="00D30EA8">
          <w:rPr>
            <w:rFonts w:asciiTheme="minorHAnsi" w:hAnsiTheme="minorHAnsi" w:cstheme="minorHAnsi"/>
            <w:sz w:val="22"/>
            <w:szCs w:val="22"/>
            <w:rPrChange w:id="39" w:author="Carter, Larry" w:date="2020-02-20T18:02:00Z">
              <w:rPr/>
            </w:rPrChange>
          </w:rPr>
          <w:delText xml:space="preserve">This will </w:delText>
        </w:r>
      </w:del>
      <w:del w:id="40" w:author="Carter, Larry" w:date="2020-02-20T18:12:00Z">
        <w:r w:rsidRPr="00D30EA8" w:rsidDel="00174434">
          <w:rPr>
            <w:rFonts w:asciiTheme="minorHAnsi" w:hAnsiTheme="minorHAnsi" w:cstheme="minorHAnsi"/>
            <w:sz w:val="22"/>
            <w:szCs w:val="22"/>
            <w:rPrChange w:id="41" w:author="Carter, Larry" w:date="2020-02-20T18:02:00Z">
              <w:rPr/>
            </w:rPrChange>
          </w:rPr>
          <w:delText xml:space="preserve">Improve operational efficiency and improve overall business continuity with increased stability during implementations.  </w:delText>
        </w:r>
      </w:del>
      <w:ins w:id="42" w:author="Carter, Larry" w:date="2020-02-20T18:03:00Z">
        <w:r w:rsidR="00D30EA8">
          <w:rPr>
            <w:rFonts w:asciiTheme="minorHAnsi" w:hAnsiTheme="minorHAnsi" w:cstheme="minorHAnsi"/>
            <w:sz w:val="22"/>
            <w:szCs w:val="22"/>
          </w:rPr>
          <w:t xml:space="preserve">Reduce manual steps </w:t>
        </w:r>
      </w:ins>
      <w:ins w:id="43" w:author="Carter, Larry" w:date="2020-02-20T18:04:00Z">
        <w:r w:rsidR="00D30EA8">
          <w:rPr>
            <w:rFonts w:asciiTheme="minorHAnsi" w:hAnsiTheme="minorHAnsi" w:cstheme="minorHAnsi"/>
            <w:sz w:val="22"/>
            <w:szCs w:val="22"/>
          </w:rPr>
          <w:t>in building simple and complex tasks</w:t>
        </w:r>
      </w:ins>
      <w:ins w:id="44" w:author="Carter, Larry" w:date="2020-02-20T18:05:00Z">
        <w:r w:rsidR="00D30EA8">
          <w:rPr>
            <w:rFonts w:asciiTheme="minorHAnsi" w:hAnsiTheme="minorHAnsi" w:cstheme="minorHAnsi"/>
            <w:sz w:val="22"/>
            <w:szCs w:val="22"/>
          </w:rPr>
          <w:t>.</w:t>
        </w:r>
      </w:ins>
    </w:p>
    <w:p w14:paraId="7C0A1132" w14:textId="444204F5" w:rsidR="00D30EA8" w:rsidRDefault="00D30EA8" w:rsidP="00D30EA8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ins w:id="45" w:author="Carter, Larry" w:date="2020-02-20T18:04:00Z"/>
          <w:rFonts w:asciiTheme="minorHAnsi" w:hAnsiTheme="minorHAnsi" w:cstheme="minorHAnsi"/>
          <w:sz w:val="22"/>
          <w:szCs w:val="22"/>
        </w:rPr>
      </w:pPr>
      <w:ins w:id="46" w:author="Carter, Larry" w:date="2020-02-20T18:04:00Z">
        <w:r>
          <w:rPr>
            <w:rFonts w:asciiTheme="minorHAnsi" w:hAnsiTheme="minorHAnsi" w:cstheme="minorHAnsi"/>
            <w:sz w:val="22"/>
            <w:szCs w:val="22"/>
          </w:rPr>
          <w:t>Enhance Quality Assurance of work</w:t>
        </w:r>
      </w:ins>
      <w:ins w:id="47" w:author="Carter, Larry" w:date="2020-02-20T18:05:00Z">
        <w:r>
          <w:rPr>
            <w:rFonts w:asciiTheme="minorHAnsi" w:hAnsiTheme="minorHAnsi" w:cstheme="minorHAnsi"/>
            <w:sz w:val="22"/>
            <w:szCs w:val="22"/>
          </w:rPr>
          <w:t>.</w:t>
        </w:r>
      </w:ins>
    </w:p>
    <w:p w14:paraId="7BA1D8A7" w14:textId="600BEAF8" w:rsidR="00D30EA8" w:rsidRDefault="00D30EA8" w:rsidP="00D30EA8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ins w:id="48" w:author="Carter, Larry" w:date="2020-02-20T18:04:00Z"/>
          <w:rFonts w:asciiTheme="minorHAnsi" w:hAnsiTheme="minorHAnsi" w:cstheme="minorHAnsi"/>
          <w:sz w:val="22"/>
          <w:szCs w:val="22"/>
        </w:rPr>
      </w:pPr>
      <w:ins w:id="49" w:author="Carter, Larry" w:date="2020-02-20T18:04:00Z">
        <w:r>
          <w:rPr>
            <w:rFonts w:asciiTheme="minorHAnsi" w:hAnsiTheme="minorHAnsi" w:cstheme="minorHAnsi"/>
            <w:sz w:val="22"/>
            <w:szCs w:val="22"/>
          </w:rPr>
          <w:t>Decrease project timelines</w:t>
        </w:r>
      </w:ins>
      <w:ins w:id="50" w:author="Carter, Larry" w:date="2020-02-20T18:05:00Z">
        <w:r>
          <w:rPr>
            <w:rFonts w:asciiTheme="minorHAnsi" w:hAnsiTheme="minorHAnsi" w:cstheme="minorHAnsi"/>
            <w:sz w:val="22"/>
            <w:szCs w:val="22"/>
          </w:rPr>
          <w:t>.</w:t>
        </w:r>
      </w:ins>
    </w:p>
    <w:p w14:paraId="3869A9E3" w14:textId="79681FFE" w:rsidR="00D30EA8" w:rsidRPr="00D30EA8" w:rsidDel="00895AB3" w:rsidRDefault="00D30EA8" w:rsidP="00D30EA8">
      <w:pPr>
        <w:pStyle w:val="ListParagraph"/>
        <w:autoSpaceDE w:val="0"/>
        <w:autoSpaceDN w:val="0"/>
        <w:adjustRightInd w:val="0"/>
        <w:ind w:left="1440"/>
        <w:rPr>
          <w:del w:id="51" w:author="Carter, Larry" w:date="2020-02-21T17:03:00Z"/>
          <w:rFonts w:asciiTheme="minorHAnsi" w:hAnsiTheme="minorHAnsi" w:cstheme="minorHAnsi"/>
          <w:sz w:val="22"/>
          <w:szCs w:val="22"/>
          <w:rPrChange w:id="52" w:author="Carter, Larry" w:date="2020-02-20T18:02:00Z">
            <w:rPr>
              <w:del w:id="53" w:author="Carter, Larry" w:date="2020-02-21T17:03:00Z"/>
            </w:rPr>
          </w:rPrChange>
        </w:rPr>
        <w:pPrChange w:id="54" w:author="Carter, Larry" w:date="2020-02-20T18:05:00Z">
          <w:pPr>
            <w:autoSpaceDE w:val="0"/>
            <w:autoSpaceDN w:val="0"/>
            <w:adjustRightInd w:val="0"/>
          </w:pPr>
        </w:pPrChange>
      </w:pPr>
    </w:p>
    <w:p w14:paraId="3EAE799D" w14:textId="77777777" w:rsidR="008C5105" w:rsidRDefault="008C5105" w:rsidP="008C5105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298EAC3C" w14:textId="5730D701" w:rsidR="0038477D" w:rsidRDefault="00197FA2" w:rsidP="0038477D">
      <w:pPr>
        <w:autoSpaceDE w:val="0"/>
        <w:autoSpaceDN w:val="0"/>
        <w:adjustRightInd w:val="0"/>
        <w:rPr>
          <w:rFonts w:asciiTheme="minorHAnsi" w:hAnsiTheme="minorHAnsi"/>
          <w:b/>
          <w:sz w:val="22"/>
          <w:szCs w:val="22"/>
        </w:rPr>
      </w:pPr>
      <w:r w:rsidRPr="0038477D">
        <w:rPr>
          <w:rFonts w:asciiTheme="minorHAnsi" w:hAnsiTheme="minorHAnsi"/>
          <w:b/>
          <w:sz w:val="22"/>
          <w:szCs w:val="22"/>
        </w:rPr>
        <w:t>Key Objective</w:t>
      </w:r>
      <w:r w:rsidR="000A0B7F">
        <w:rPr>
          <w:rFonts w:asciiTheme="minorHAnsi" w:hAnsiTheme="minorHAnsi"/>
          <w:b/>
          <w:sz w:val="22"/>
          <w:szCs w:val="22"/>
        </w:rPr>
        <w:t>s</w:t>
      </w:r>
      <w:r w:rsidR="00C2459A" w:rsidRPr="0038477D">
        <w:rPr>
          <w:rFonts w:asciiTheme="minorHAnsi" w:hAnsiTheme="minorHAnsi"/>
          <w:b/>
          <w:sz w:val="22"/>
          <w:szCs w:val="22"/>
        </w:rPr>
        <w:t>:</w:t>
      </w:r>
      <w:r w:rsidR="00174B3F">
        <w:rPr>
          <w:rFonts w:asciiTheme="minorHAnsi" w:hAnsiTheme="minorHAnsi"/>
          <w:b/>
          <w:sz w:val="22"/>
          <w:szCs w:val="22"/>
        </w:rPr>
        <w:t xml:space="preserve"> </w:t>
      </w:r>
    </w:p>
    <w:p w14:paraId="62856AA1" w14:textId="67AD193A" w:rsidR="00CF7CEE" w:rsidRDefault="00F570B9" w:rsidP="00CF7CE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ins w:id="55" w:author="Carter, Larry" w:date="2020-02-20T18:24:00Z"/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structured Network Automation Framework that is specific to the CHC Network Engineering standards for both Engineering and Operations team use. </w:t>
      </w:r>
    </w:p>
    <w:p w14:paraId="76ADA274" w14:textId="6B919E59" w:rsidR="00550FD6" w:rsidRDefault="00550FD6" w:rsidP="00CF7CE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ins w:id="56" w:author="Carter, Larry" w:date="2020-02-20T18:14:00Z"/>
          <w:rFonts w:asciiTheme="minorHAnsi" w:hAnsiTheme="minorHAnsi"/>
          <w:sz w:val="22"/>
          <w:szCs w:val="22"/>
        </w:rPr>
      </w:pPr>
      <w:ins w:id="57" w:author="Carter, Larry" w:date="2020-02-20T18:24:00Z">
        <w:r>
          <w:rPr>
            <w:rFonts w:asciiTheme="minorHAnsi" w:hAnsiTheme="minorHAnsi"/>
            <w:sz w:val="22"/>
            <w:szCs w:val="22"/>
          </w:rPr>
          <w:t>Identify technologies</w:t>
        </w:r>
      </w:ins>
      <w:ins w:id="58" w:author="Carter, Larry" w:date="2020-02-20T18:25:00Z">
        <w:r>
          <w:rPr>
            <w:rFonts w:asciiTheme="minorHAnsi" w:hAnsiTheme="minorHAnsi"/>
            <w:sz w:val="22"/>
            <w:szCs w:val="22"/>
          </w:rPr>
          <w:t xml:space="preserve"> to be automated</w:t>
        </w:r>
      </w:ins>
    </w:p>
    <w:p w14:paraId="331E0C64" w14:textId="65455C92" w:rsidR="00174434" w:rsidRDefault="00174434" w:rsidP="00CF7CE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ins w:id="59" w:author="Carter, Larry" w:date="2020-02-20T18:15:00Z"/>
          <w:rFonts w:asciiTheme="minorHAnsi" w:hAnsiTheme="minorHAnsi"/>
          <w:sz w:val="22"/>
          <w:szCs w:val="22"/>
        </w:rPr>
      </w:pPr>
      <w:ins w:id="60" w:author="Carter, Larry" w:date="2020-02-20T18:14:00Z">
        <w:r>
          <w:rPr>
            <w:rFonts w:asciiTheme="minorHAnsi" w:hAnsiTheme="minorHAnsi"/>
            <w:sz w:val="22"/>
            <w:szCs w:val="22"/>
          </w:rPr>
          <w:t xml:space="preserve">Deploy Ansible </w:t>
        </w:r>
      </w:ins>
      <w:ins w:id="61" w:author="Carter, Larry" w:date="2020-02-20T18:15:00Z">
        <w:r>
          <w:rPr>
            <w:rFonts w:asciiTheme="minorHAnsi" w:hAnsiTheme="minorHAnsi"/>
            <w:sz w:val="22"/>
            <w:szCs w:val="22"/>
          </w:rPr>
          <w:t>Servers and Toolsets</w:t>
        </w:r>
      </w:ins>
      <w:ins w:id="62" w:author="Carter, Larry" w:date="2020-02-20T18:22:00Z">
        <w:r w:rsidR="00550FD6">
          <w:rPr>
            <w:rFonts w:asciiTheme="minorHAnsi" w:hAnsiTheme="minorHAnsi"/>
            <w:sz w:val="22"/>
            <w:szCs w:val="22"/>
          </w:rPr>
          <w:t>.</w:t>
        </w:r>
      </w:ins>
    </w:p>
    <w:p w14:paraId="22BDDF8E" w14:textId="4843AFD6" w:rsidR="00550FD6" w:rsidRDefault="00550FD6" w:rsidP="00CF7CE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ins w:id="63" w:author="Carter, Larry" w:date="2020-02-20T18:25:00Z">
        <w:r>
          <w:rPr>
            <w:rFonts w:asciiTheme="minorHAnsi" w:hAnsiTheme="minorHAnsi"/>
            <w:sz w:val="22"/>
            <w:szCs w:val="22"/>
          </w:rPr>
          <w:t>Design</w:t>
        </w:r>
      </w:ins>
      <w:ins w:id="64" w:author="Carter, Larry" w:date="2020-02-20T18:15:00Z">
        <w:r>
          <w:rPr>
            <w:rFonts w:asciiTheme="minorHAnsi" w:hAnsiTheme="minorHAnsi"/>
            <w:sz w:val="22"/>
            <w:szCs w:val="22"/>
          </w:rPr>
          <w:t xml:space="preserve"> test environment</w:t>
        </w:r>
      </w:ins>
      <w:ins w:id="65" w:author="Carter, Larry" w:date="2020-02-20T18:22:00Z">
        <w:r>
          <w:rPr>
            <w:rFonts w:asciiTheme="minorHAnsi" w:hAnsiTheme="minorHAnsi"/>
            <w:sz w:val="22"/>
            <w:szCs w:val="22"/>
          </w:rPr>
          <w:t>.</w:t>
        </w:r>
      </w:ins>
      <w:ins w:id="66" w:author="Carter, Larry" w:date="2020-02-20T18:15:00Z">
        <w:r>
          <w:rPr>
            <w:rFonts w:asciiTheme="minorHAnsi" w:hAnsiTheme="minorHAnsi"/>
            <w:sz w:val="22"/>
            <w:szCs w:val="22"/>
          </w:rPr>
          <w:t xml:space="preserve"> </w:t>
        </w:r>
      </w:ins>
    </w:p>
    <w:p w14:paraId="09C8F662" w14:textId="6529B595" w:rsidR="00F570B9" w:rsidRDefault="00F570B9" w:rsidP="00CF7CE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ins w:id="67" w:author="Carter, Larry" w:date="2020-02-20T18:13:00Z"/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build standards and </w:t>
      </w:r>
      <w:r w:rsidR="00812054">
        <w:rPr>
          <w:rFonts w:asciiTheme="minorHAnsi" w:hAnsiTheme="minorHAnsi"/>
          <w:sz w:val="22"/>
          <w:szCs w:val="22"/>
        </w:rPr>
        <w:t xml:space="preserve">build </w:t>
      </w:r>
      <w:r>
        <w:rPr>
          <w:rFonts w:asciiTheme="minorHAnsi" w:hAnsiTheme="minorHAnsi"/>
          <w:sz w:val="22"/>
          <w:szCs w:val="22"/>
        </w:rPr>
        <w:t xml:space="preserve">consistency </w:t>
      </w:r>
      <w:del w:id="68" w:author="Carter, Larry" w:date="2020-02-20T18:15:00Z">
        <w:r w:rsidDel="00174434">
          <w:rPr>
            <w:rFonts w:asciiTheme="minorHAnsi" w:hAnsiTheme="minorHAnsi"/>
            <w:sz w:val="22"/>
            <w:szCs w:val="22"/>
          </w:rPr>
          <w:delText xml:space="preserve">across the board </w:delText>
        </w:r>
      </w:del>
      <w:r>
        <w:rPr>
          <w:rFonts w:asciiTheme="minorHAnsi" w:hAnsiTheme="minorHAnsi"/>
          <w:sz w:val="22"/>
          <w:szCs w:val="22"/>
        </w:rPr>
        <w:t>for internal and external customers</w:t>
      </w:r>
      <w:r w:rsidR="00812054">
        <w:rPr>
          <w:rFonts w:asciiTheme="minorHAnsi" w:hAnsiTheme="minorHAnsi"/>
          <w:sz w:val="22"/>
          <w:szCs w:val="22"/>
        </w:rPr>
        <w:t>.</w:t>
      </w:r>
    </w:p>
    <w:p w14:paraId="3916155C" w14:textId="5C964661" w:rsidR="00174434" w:rsidRDefault="00550FD6" w:rsidP="00CF7CE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ins w:id="69" w:author="Carter, Larry" w:date="2020-02-20T18:16:00Z"/>
          <w:rFonts w:asciiTheme="minorHAnsi" w:hAnsiTheme="minorHAnsi"/>
          <w:sz w:val="22"/>
          <w:szCs w:val="22"/>
        </w:rPr>
      </w:pPr>
      <w:ins w:id="70" w:author="Carter, Larry" w:date="2020-02-20T18:15:00Z">
        <w:r>
          <w:rPr>
            <w:rFonts w:asciiTheme="minorHAnsi" w:hAnsiTheme="minorHAnsi"/>
            <w:sz w:val="22"/>
            <w:szCs w:val="22"/>
          </w:rPr>
          <w:t xml:space="preserve">Test </w:t>
        </w:r>
      </w:ins>
      <w:ins w:id="71" w:author="Carter, Larry" w:date="2020-02-20T18:17:00Z">
        <w:r>
          <w:rPr>
            <w:rFonts w:asciiTheme="minorHAnsi" w:hAnsiTheme="minorHAnsi"/>
            <w:sz w:val="22"/>
            <w:szCs w:val="22"/>
          </w:rPr>
          <w:t xml:space="preserve">playbook and </w:t>
        </w:r>
      </w:ins>
      <w:ins w:id="72" w:author="Carter, Larry" w:date="2020-02-20T18:16:00Z">
        <w:r>
          <w:rPr>
            <w:rFonts w:asciiTheme="minorHAnsi" w:hAnsiTheme="minorHAnsi"/>
            <w:sz w:val="22"/>
            <w:szCs w:val="22"/>
          </w:rPr>
          <w:t>scripts</w:t>
        </w:r>
      </w:ins>
      <w:ins w:id="73" w:author="Carter, Larry" w:date="2020-02-20T18:22:00Z">
        <w:r>
          <w:rPr>
            <w:rFonts w:asciiTheme="minorHAnsi" w:hAnsiTheme="minorHAnsi"/>
            <w:sz w:val="22"/>
            <w:szCs w:val="22"/>
          </w:rPr>
          <w:t>.</w:t>
        </w:r>
      </w:ins>
      <w:ins w:id="74" w:author="Carter, Larry" w:date="2020-02-20T18:17:00Z">
        <w:r>
          <w:rPr>
            <w:rFonts w:asciiTheme="minorHAnsi" w:hAnsiTheme="minorHAnsi"/>
            <w:sz w:val="22"/>
            <w:szCs w:val="22"/>
          </w:rPr>
          <w:t xml:space="preserve"> </w:t>
        </w:r>
      </w:ins>
    </w:p>
    <w:p w14:paraId="113C0978" w14:textId="6CC2A469" w:rsidR="00550FD6" w:rsidRDefault="00550FD6" w:rsidP="00CF7CE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ins w:id="75" w:author="Carter, Larry" w:date="2020-02-20T18:31:00Z"/>
          <w:rFonts w:asciiTheme="minorHAnsi" w:hAnsiTheme="minorHAnsi"/>
          <w:sz w:val="22"/>
          <w:szCs w:val="22"/>
        </w:rPr>
      </w:pPr>
      <w:ins w:id="76" w:author="Carter, Larry" w:date="2020-02-20T18:16:00Z">
        <w:r>
          <w:rPr>
            <w:rFonts w:asciiTheme="minorHAnsi" w:hAnsiTheme="minorHAnsi"/>
            <w:sz w:val="22"/>
            <w:szCs w:val="22"/>
          </w:rPr>
          <w:t>Deploy playbooks for production</w:t>
        </w:r>
      </w:ins>
      <w:ins w:id="77" w:author="Carter, Larry" w:date="2020-02-20T18:17:00Z">
        <w:r>
          <w:rPr>
            <w:rFonts w:asciiTheme="minorHAnsi" w:hAnsiTheme="minorHAnsi"/>
            <w:sz w:val="22"/>
            <w:szCs w:val="22"/>
          </w:rPr>
          <w:t xml:space="preserve"> builds</w:t>
        </w:r>
      </w:ins>
      <w:ins w:id="78" w:author="Carter, Larry" w:date="2020-02-20T18:22:00Z">
        <w:r>
          <w:rPr>
            <w:rFonts w:asciiTheme="minorHAnsi" w:hAnsiTheme="minorHAnsi"/>
            <w:sz w:val="22"/>
            <w:szCs w:val="22"/>
          </w:rPr>
          <w:t>.</w:t>
        </w:r>
      </w:ins>
    </w:p>
    <w:p w14:paraId="022A42DD" w14:textId="6F57A4A4" w:rsidR="00E75187" w:rsidRDefault="00E75187" w:rsidP="00CF7CE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ins w:id="79" w:author="Carter, Larry" w:date="2020-02-20T18:31:00Z">
        <w:r>
          <w:rPr>
            <w:rFonts w:asciiTheme="minorHAnsi" w:hAnsiTheme="minorHAnsi"/>
            <w:sz w:val="22"/>
            <w:szCs w:val="22"/>
          </w:rPr>
          <w:t>Create and update all documentation</w:t>
        </w:r>
      </w:ins>
    </w:p>
    <w:p w14:paraId="198AAF25" w14:textId="0FEE7318" w:rsidR="00812054" w:rsidRPr="006D1991" w:rsidDel="00174434" w:rsidRDefault="00812054" w:rsidP="00CF7CE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del w:id="80" w:author="Carter, Larry" w:date="2020-02-20T18:13:00Z"/>
          <w:rFonts w:asciiTheme="minorHAnsi" w:hAnsiTheme="minorHAnsi"/>
          <w:sz w:val="22"/>
          <w:szCs w:val="22"/>
          <w:highlight w:val="yellow"/>
          <w:rPrChange w:id="81" w:author="Carter, Larry" w:date="2020-02-20T17:54:00Z">
            <w:rPr>
              <w:del w:id="82" w:author="Carter, Larry" w:date="2020-02-20T18:13:00Z"/>
              <w:rFonts w:asciiTheme="minorHAnsi" w:hAnsiTheme="minorHAnsi"/>
              <w:sz w:val="22"/>
              <w:szCs w:val="22"/>
            </w:rPr>
          </w:rPrChange>
        </w:rPr>
      </w:pPr>
      <w:del w:id="83" w:author="Carter, Larry" w:date="2020-02-20T18:13:00Z">
        <w:r w:rsidRPr="006D1991" w:rsidDel="00174434">
          <w:rPr>
            <w:rFonts w:asciiTheme="minorHAnsi" w:hAnsiTheme="minorHAnsi"/>
            <w:sz w:val="22"/>
            <w:szCs w:val="22"/>
            <w:highlight w:val="yellow"/>
            <w:rPrChange w:id="84" w:author="Carter, Larry" w:date="2020-02-20T17:54:00Z">
              <w:rPr>
                <w:rFonts w:asciiTheme="minorHAnsi" w:hAnsiTheme="minorHAnsi"/>
                <w:sz w:val="22"/>
                <w:szCs w:val="22"/>
              </w:rPr>
            </w:rPrChange>
          </w:rPr>
          <w:delText xml:space="preserve">Reduce manual steps to </w:delText>
        </w:r>
        <w:r w:rsidR="00AE5B9D" w:rsidRPr="006D1991" w:rsidDel="00174434">
          <w:rPr>
            <w:rFonts w:asciiTheme="minorHAnsi" w:hAnsiTheme="minorHAnsi"/>
            <w:sz w:val="22"/>
            <w:szCs w:val="22"/>
            <w:highlight w:val="yellow"/>
            <w:rPrChange w:id="85" w:author="Carter, Larry" w:date="2020-02-20T17:54:00Z">
              <w:rPr>
                <w:rFonts w:asciiTheme="minorHAnsi" w:hAnsiTheme="minorHAnsi"/>
                <w:sz w:val="22"/>
                <w:szCs w:val="22"/>
              </w:rPr>
            </w:rPrChange>
          </w:rPr>
          <w:delText xml:space="preserve">build both simple and complex tasks to </w:delText>
        </w:r>
        <w:r w:rsidRPr="006D1991" w:rsidDel="00174434">
          <w:rPr>
            <w:rFonts w:asciiTheme="minorHAnsi" w:hAnsiTheme="minorHAnsi"/>
            <w:sz w:val="22"/>
            <w:szCs w:val="22"/>
            <w:highlight w:val="yellow"/>
            <w:rPrChange w:id="86" w:author="Carter, Larry" w:date="2020-02-20T17:54:00Z">
              <w:rPr>
                <w:rFonts w:asciiTheme="minorHAnsi" w:hAnsiTheme="minorHAnsi"/>
                <w:sz w:val="22"/>
                <w:szCs w:val="22"/>
              </w:rPr>
            </w:rPrChange>
          </w:rPr>
          <w:delText>improve operational efficiency</w:delText>
        </w:r>
        <w:r w:rsidR="00AE5B9D" w:rsidRPr="006D1991" w:rsidDel="00174434">
          <w:rPr>
            <w:rFonts w:asciiTheme="minorHAnsi" w:hAnsiTheme="minorHAnsi"/>
            <w:sz w:val="22"/>
            <w:szCs w:val="22"/>
            <w:highlight w:val="yellow"/>
            <w:rPrChange w:id="87" w:author="Carter, Larry" w:date="2020-02-20T17:54:00Z">
              <w:rPr>
                <w:rFonts w:asciiTheme="minorHAnsi" w:hAnsiTheme="minorHAnsi"/>
                <w:sz w:val="22"/>
                <w:szCs w:val="22"/>
              </w:rPr>
            </w:rPrChange>
          </w:rPr>
          <w:delText>.</w:delText>
        </w:r>
      </w:del>
    </w:p>
    <w:p w14:paraId="4A318243" w14:textId="39FD0B72" w:rsidR="00812054" w:rsidRPr="006D1991" w:rsidDel="00174434" w:rsidRDefault="00812054" w:rsidP="00CF7CE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del w:id="88" w:author="Carter, Larry" w:date="2020-02-20T18:13:00Z"/>
          <w:rFonts w:asciiTheme="minorHAnsi" w:hAnsiTheme="minorHAnsi"/>
          <w:sz w:val="22"/>
          <w:szCs w:val="22"/>
          <w:highlight w:val="yellow"/>
          <w:rPrChange w:id="89" w:author="Carter, Larry" w:date="2020-02-20T17:54:00Z">
            <w:rPr>
              <w:del w:id="90" w:author="Carter, Larry" w:date="2020-02-20T18:13:00Z"/>
              <w:rFonts w:asciiTheme="minorHAnsi" w:hAnsiTheme="minorHAnsi"/>
              <w:sz w:val="22"/>
              <w:szCs w:val="22"/>
            </w:rPr>
          </w:rPrChange>
        </w:rPr>
      </w:pPr>
      <w:del w:id="91" w:author="Carter, Larry" w:date="2020-02-20T18:13:00Z">
        <w:r w:rsidRPr="006D1991" w:rsidDel="00174434">
          <w:rPr>
            <w:rFonts w:asciiTheme="minorHAnsi" w:hAnsiTheme="minorHAnsi"/>
            <w:sz w:val="22"/>
            <w:szCs w:val="22"/>
            <w:highlight w:val="yellow"/>
            <w:rPrChange w:id="92" w:author="Carter, Larry" w:date="2020-02-20T17:54:00Z">
              <w:rPr>
                <w:rFonts w:asciiTheme="minorHAnsi" w:hAnsiTheme="minorHAnsi"/>
                <w:sz w:val="22"/>
                <w:szCs w:val="22"/>
              </w:rPr>
            </w:rPrChange>
          </w:rPr>
          <w:delText>Streamline and increase productivity to better meet and ultimately reduce SLA times</w:delText>
        </w:r>
        <w:r w:rsidR="00AE5B9D" w:rsidRPr="006D1991" w:rsidDel="00174434">
          <w:rPr>
            <w:rFonts w:asciiTheme="minorHAnsi" w:hAnsiTheme="minorHAnsi"/>
            <w:sz w:val="22"/>
            <w:szCs w:val="22"/>
            <w:highlight w:val="yellow"/>
            <w:rPrChange w:id="93" w:author="Carter, Larry" w:date="2020-02-20T17:54:00Z">
              <w:rPr>
                <w:rFonts w:asciiTheme="minorHAnsi" w:hAnsiTheme="minorHAnsi"/>
                <w:sz w:val="22"/>
                <w:szCs w:val="22"/>
              </w:rPr>
            </w:rPrChange>
          </w:rPr>
          <w:delText>.</w:delText>
        </w:r>
      </w:del>
    </w:p>
    <w:p w14:paraId="3B658A1F" w14:textId="7CD56366" w:rsidR="00E46445" w:rsidRPr="006D1991" w:rsidDel="00174434" w:rsidRDefault="0057396E" w:rsidP="00CF7CE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del w:id="94" w:author="Carter, Larry" w:date="2020-02-20T18:13:00Z"/>
          <w:rFonts w:asciiTheme="minorHAnsi" w:hAnsiTheme="minorHAnsi"/>
          <w:sz w:val="22"/>
          <w:szCs w:val="22"/>
          <w:highlight w:val="yellow"/>
          <w:rPrChange w:id="95" w:author="Carter, Larry" w:date="2020-02-20T17:55:00Z">
            <w:rPr>
              <w:del w:id="96" w:author="Carter, Larry" w:date="2020-02-20T18:13:00Z"/>
              <w:rFonts w:asciiTheme="minorHAnsi" w:hAnsiTheme="minorHAnsi"/>
              <w:sz w:val="22"/>
              <w:szCs w:val="22"/>
            </w:rPr>
          </w:rPrChange>
        </w:rPr>
      </w:pPr>
      <w:del w:id="97" w:author="Carter, Larry" w:date="2020-02-20T18:13:00Z">
        <w:r w:rsidRPr="006D1991" w:rsidDel="00174434">
          <w:rPr>
            <w:rFonts w:asciiTheme="minorHAnsi" w:hAnsiTheme="minorHAnsi"/>
            <w:sz w:val="22"/>
            <w:szCs w:val="22"/>
            <w:highlight w:val="yellow"/>
            <w:rPrChange w:id="98" w:author="Carter, Larry" w:date="2020-02-20T17:55:00Z">
              <w:rPr>
                <w:rFonts w:asciiTheme="minorHAnsi" w:hAnsiTheme="minorHAnsi"/>
                <w:sz w:val="22"/>
                <w:szCs w:val="22"/>
              </w:rPr>
            </w:rPrChange>
          </w:rPr>
          <w:delText xml:space="preserve">Enhance Quality Assurance </w:delText>
        </w:r>
        <w:r w:rsidR="00EA506F" w:rsidRPr="006D1991" w:rsidDel="00174434">
          <w:rPr>
            <w:rFonts w:asciiTheme="minorHAnsi" w:hAnsiTheme="minorHAnsi"/>
            <w:sz w:val="22"/>
            <w:szCs w:val="22"/>
            <w:highlight w:val="yellow"/>
            <w:rPrChange w:id="99" w:author="Carter, Larry" w:date="2020-02-20T17:55:00Z">
              <w:rPr>
                <w:rFonts w:asciiTheme="minorHAnsi" w:hAnsiTheme="minorHAnsi"/>
                <w:sz w:val="22"/>
                <w:szCs w:val="22"/>
              </w:rPr>
            </w:rPrChange>
          </w:rPr>
          <w:delText>of</w:delText>
        </w:r>
        <w:r w:rsidRPr="006D1991" w:rsidDel="00174434">
          <w:rPr>
            <w:rFonts w:asciiTheme="minorHAnsi" w:hAnsiTheme="minorHAnsi"/>
            <w:sz w:val="22"/>
            <w:szCs w:val="22"/>
            <w:highlight w:val="yellow"/>
            <w:rPrChange w:id="100" w:author="Carter, Larry" w:date="2020-02-20T17:55:00Z">
              <w:rPr>
                <w:rFonts w:asciiTheme="minorHAnsi" w:hAnsiTheme="minorHAnsi"/>
                <w:sz w:val="22"/>
                <w:szCs w:val="22"/>
              </w:rPr>
            </w:rPrChange>
          </w:rPr>
          <w:delText xml:space="preserve"> work</w:delText>
        </w:r>
        <w:r w:rsidR="00EA506F" w:rsidRPr="006D1991" w:rsidDel="00174434">
          <w:rPr>
            <w:rFonts w:asciiTheme="minorHAnsi" w:hAnsiTheme="minorHAnsi"/>
            <w:sz w:val="22"/>
            <w:szCs w:val="22"/>
            <w:highlight w:val="yellow"/>
            <w:rPrChange w:id="101" w:author="Carter, Larry" w:date="2020-02-20T17:55:00Z">
              <w:rPr>
                <w:rFonts w:asciiTheme="minorHAnsi" w:hAnsiTheme="minorHAnsi"/>
                <w:sz w:val="22"/>
                <w:szCs w:val="22"/>
              </w:rPr>
            </w:rPrChange>
          </w:rPr>
          <w:delText xml:space="preserve"> performed</w:delText>
        </w:r>
        <w:r w:rsidR="00AE5B9D" w:rsidRPr="006D1991" w:rsidDel="00174434">
          <w:rPr>
            <w:rFonts w:asciiTheme="minorHAnsi" w:hAnsiTheme="minorHAnsi"/>
            <w:sz w:val="22"/>
            <w:szCs w:val="22"/>
            <w:highlight w:val="yellow"/>
            <w:rPrChange w:id="102" w:author="Carter, Larry" w:date="2020-02-20T17:55:00Z">
              <w:rPr>
                <w:rFonts w:asciiTheme="minorHAnsi" w:hAnsiTheme="minorHAnsi"/>
                <w:sz w:val="22"/>
                <w:szCs w:val="22"/>
              </w:rPr>
            </w:rPrChange>
          </w:rPr>
          <w:delText>.</w:delText>
        </w:r>
        <w:r w:rsidR="00EA506F" w:rsidRPr="006D1991" w:rsidDel="00174434">
          <w:rPr>
            <w:rFonts w:asciiTheme="minorHAnsi" w:hAnsiTheme="minorHAnsi"/>
            <w:sz w:val="22"/>
            <w:szCs w:val="22"/>
            <w:highlight w:val="yellow"/>
            <w:rPrChange w:id="103" w:author="Carter, Larry" w:date="2020-02-20T17:55:00Z">
              <w:rPr>
                <w:rFonts w:asciiTheme="minorHAnsi" w:hAnsiTheme="minorHAnsi"/>
                <w:sz w:val="22"/>
                <w:szCs w:val="22"/>
              </w:rPr>
            </w:rPrChange>
          </w:rPr>
          <w:delText xml:space="preserve"> </w:delText>
        </w:r>
        <w:r w:rsidRPr="006D1991" w:rsidDel="00174434">
          <w:rPr>
            <w:rFonts w:asciiTheme="minorHAnsi" w:hAnsiTheme="minorHAnsi"/>
            <w:sz w:val="22"/>
            <w:szCs w:val="22"/>
            <w:highlight w:val="yellow"/>
            <w:rPrChange w:id="104" w:author="Carter, Larry" w:date="2020-02-20T17:55:00Z">
              <w:rPr>
                <w:rFonts w:asciiTheme="minorHAnsi" w:hAnsiTheme="minorHAnsi"/>
                <w:sz w:val="22"/>
                <w:szCs w:val="22"/>
              </w:rPr>
            </w:rPrChange>
          </w:rPr>
          <w:delText xml:space="preserve"> </w:delText>
        </w:r>
      </w:del>
    </w:p>
    <w:p w14:paraId="6E1C1A25" w14:textId="038DF222" w:rsidR="00EA506F" w:rsidRPr="006D1991" w:rsidDel="00174434" w:rsidRDefault="00AF568D" w:rsidP="00CF7CE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del w:id="105" w:author="Carter, Larry" w:date="2020-02-20T18:13:00Z"/>
          <w:rFonts w:asciiTheme="minorHAnsi" w:hAnsiTheme="minorHAnsi"/>
          <w:sz w:val="22"/>
          <w:szCs w:val="22"/>
          <w:highlight w:val="yellow"/>
          <w:rPrChange w:id="106" w:author="Carter, Larry" w:date="2020-02-20T17:55:00Z">
            <w:rPr>
              <w:del w:id="107" w:author="Carter, Larry" w:date="2020-02-20T18:13:00Z"/>
              <w:rFonts w:asciiTheme="minorHAnsi" w:hAnsiTheme="minorHAnsi"/>
              <w:sz w:val="22"/>
              <w:szCs w:val="22"/>
            </w:rPr>
          </w:rPrChange>
        </w:rPr>
      </w:pPr>
      <w:del w:id="108" w:author="Carter, Larry" w:date="2020-02-20T18:13:00Z">
        <w:r w:rsidRPr="006D1991" w:rsidDel="00174434">
          <w:rPr>
            <w:rFonts w:asciiTheme="minorHAnsi" w:hAnsiTheme="minorHAnsi"/>
            <w:sz w:val="22"/>
            <w:szCs w:val="22"/>
            <w:highlight w:val="yellow"/>
            <w:rPrChange w:id="109" w:author="Carter, Larry" w:date="2020-02-20T17:55:00Z">
              <w:rPr>
                <w:rFonts w:asciiTheme="minorHAnsi" w:hAnsiTheme="minorHAnsi"/>
                <w:sz w:val="22"/>
                <w:szCs w:val="22"/>
              </w:rPr>
            </w:rPrChange>
          </w:rPr>
          <w:delText>Decrease</w:delText>
        </w:r>
        <w:r w:rsidR="00EA506F" w:rsidRPr="006D1991" w:rsidDel="00174434">
          <w:rPr>
            <w:rFonts w:asciiTheme="minorHAnsi" w:hAnsiTheme="minorHAnsi"/>
            <w:sz w:val="22"/>
            <w:szCs w:val="22"/>
            <w:highlight w:val="yellow"/>
            <w:rPrChange w:id="110" w:author="Carter, Larry" w:date="2020-02-20T17:55:00Z">
              <w:rPr>
                <w:rFonts w:asciiTheme="minorHAnsi" w:hAnsiTheme="minorHAnsi"/>
                <w:sz w:val="22"/>
                <w:szCs w:val="22"/>
              </w:rPr>
            </w:rPrChange>
          </w:rPr>
          <w:delText xml:space="preserve"> </w:delText>
        </w:r>
        <w:r w:rsidRPr="006D1991" w:rsidDel="00174434">
          <w:rPr>
            <w:rFonts w:asciiTheme="minorHAnsi" w:hAnsiTheme="minorHAnsi"/>
            <w:sz w:val="22"/>
            <w:szCs w:val="22"/>
            <w:highlight w:val="yellow"/>
            <w:rPrChange w:id="111" w:author="Carter, Larry" w:date="2020-02-20T17:55:00Z">
              <w:rPr>
                <w:rFonts w:asciiTheme="minorHAnsi" w:hAnsiTheme="minorHAnsi"/>
                <w:sz w:val="22"/>
                <w:szCs w:val="22"/>
              </w:rPr>
            </w:rPrChange>
          </w:rPr>
          <w:delText>timeline and</w:delText>
        </w:r>
        <w:r w:rsidR="00EA506F" w:rsidRPr="006D1991" w:rsidDel="00174434">
          <w:rPr>
            <w:rFonts w:asciiTheme="minorHAnsi" w:hAnsiTheme="minorHAnsi"/>
            <w:sz w:val="22"/>
            <w:szCs w:val="22"/>
            <w:highlight w:val="yellow"/>
            <w:rPrChange w:id="112" w:author="Carter, Larry" w:date="2020-02-20T17:55:00Z">
              <w:rPr>
                <w:rFonts w:asciiTheme="minorHAnsi" w:hAnsiTheme="minorHAnsi"/>
                <w:sz w:val="22"/>
                <w:szCs w:val="22"/>
              </w:rPr>
            </w:rPrChange>
          </w:rPr>
          <w:delText xml:space="preserve"> </w:delText>
        </w:r>
        <w:r w:rsidRPr="006D1991" w:rsidDel="00174434">
          <w:rPr>
            <w:rFonts w:asciiTheme="minorHAnsi" w:hAnsiTheme="minorHAnsi"/>
            <w:sz w:val="22"/>
            <w:szCs w:val="22"/>
            <w:highlight w:val="yellow"/>
            <w:rPrChange w:id="113" w:author="Carter, Larry" w:date="2020-02-20T17:55:00Z">
              <w:rPr>
                <w:rFonts w:asciiTheme="minorHAnsi" w:hAnsiTheme="minorHAnsi"/>
                <w:sz w:val="22"/>
                <w:szCs w:val="22"/>
              </w:rPr>
            </w:rPrChange>
          </w:rPr>
          <w:delText xml:space="preserve">increase documentation </w:delText>
        </w:r>
        <w:r w:rsidR="00EA506F" w:rsidRPr="006D1991" w:rsidDel="00174434">
          <w:rPr>
            <w:rFonts w:asciiTheme="minorHAnsi" w:hAnsiTheme="minorHAnsi"/>
            <w:sz w:val="22"/>
            <w:szCs w:val="22"/>
            <w:highlight w:val="yellow"/>
            <w:rPrChange w:id="114" w:author="Carter, Larry" w:date="2020-02-20T17:55:00Z">
              <w:rPr>
                <w:rFonts w:asciiTheme="minorHAnsi" w:hAnsiTheme="minorHAnsi"/>
                <w:sz w:val="22"/>
                <w:szCs w:val="22"/>
              </w:rPr>
            </w:rPrChange>
          </w:rPr>
          <w:delText>of projects handed off to Support successfully</w:delText>
        </w:r>
        <w:r w:rsidR="00AE5B9D" w:rsidRPr="006D1991" w:rsidDel="00174434">
          <w:rPr>
            <w:rFonts w:asciiTheme="minorHAnsi" w:hAnsiTheme="minorHAnsi"/>
            <w:sz w:val="22"/>
            <w:szCs w:val="22"/>
            <w:highlight w:val="yellow"/>
            <w:rPrChange w:id="115" w:author="Carter, Larry" w:date="2020-02-20T17:55:00Z">
              <w:rPr>
                <w:rFonts w:asciiTheme="minorHAnsi" w:hAnsiTheme="minorHAnsi"/>
                <w:sz w:val="22"/>
                <w:szCs w:val="22"/>
              </w:rPr>
            </w:rPrChange>
          </w:rPr>
          <w:delText>.</w:delText>
        </w:r>
      </w:del>
    </w:p>
    <w:p w14:paraId="61C3A94A" w14:textId="166CF368" w:rsidR="00E75187" w:rsidRPr="00E75187" w:rsidRDefault="00EA506F" w:rsidP="00415FC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ins w:id="116" w:author="Carter, Larry" w:date="2020-02-20T18:25:00Z"/>
          <w:rFonts w:asciiTheme="minorHAnsi" w:hAnsiTheme="minorHAnsi"/>
          <w:sz w:val="22"/>
          <w:szCs w:val="22"/>
          <w:rPrChange w:id="117" w:author="Carter, Larry" w:date="2020-02-20T18:31:00Z">
            <w:rPr>
              <w:ins w:id="118" w:author="Carter, Larry" w:date="2020-02-20T18:25:00Z"/>
            </w:rPr>
          </w:rPrChange>
        </w:rPr>
      </w:pPr>
      <w:r>
        <w:rPr>
          <w:rFonts w:asciiTheme="minorHAnsi" w:hAnsiTheme="minorHAnsi"/>
          <w:sz w:val="22"/>
          <w:szCs w:val="22"/>
        </w:rPr>
        <w:t>Implement training modules for Engineer</w:t>
      </w:r>
      <w:r w:rsidR="00AE5B9D">
        <w:rPr>
          <w:rFonts w:asciiTheme="minorHAnsi" w:hAnsiTheme="minorHAnsi"/>
          <w:sz w:val="22"/>
          <w:szCs w:val="22"/>
        </w:rPr>
        <w:t>ing</w:t>
      </w:r>
      <w:del w:id="119" w:author="Carter, Larry" w:date="2020-02-20T18:28:00Z">
        <w:r w:rsidDel="00E75187">
          <w:rPr>
            <w:rFonts w:asciiTheme="minorHAnsi" w:hAnsiTheme="minorHAnsi"/>
            <w:sz w:val="22"/>
            <w:szCs w:val="22"/>
          </w:rPr>
          <w:delText xml:space="preserve"> and Support teams</w:delText>
        </w:r>
      </w:del>
      <w:r>
        <w:rPr>
          <w:rFonts w:asciiTheme="minorHAnsi" w:hAnsiTheme="minorHAnsi"/>
          <w:sz w:val="22"/>
          <w:szCs w:val="22"/>
        </w:rPr>
        <w:t xml:space="preserve"> to </w:t>
      </w:r>
      <w:r w:rsidR="00AE5B9D">
        <w:rPr>
          <w:rFonts w:asciiTheme="minorHAnsi" w:hAnsiTheme="minorHAnsi"/>
          <w:sz w:val="22"/>
          <w:szCs w:val="22"/>
        </w:rPr>
        <w:t>effectively learn</w:t>
      </w:r>
      <w:r w:rsidR="00AF568D">
        <w:rPr>
          <w:rFonts w:asciiTheme="minorHAnsi" w:hAnsiTheme="minorHAnsi"/>
          <w:sz w:val="22"/>
          <w:szCs w:val="22"/>
        </w:rPr>
        <w:t xml:space="preserve"> Standard and Best Practices for Network Automation</w:t>
      </w:r>
      <w:r w:rsidR="00AE5B9D">
        <w:rPr>
          <w:rFonts w:asciiTheme="minorHAnsi" w:hAnsiTheme="minorHAnsi"/>
          <w:sz w:val="22"/>
          <w:szCs w:val="22"/>
        </w:rPr>
        <w:t>.</w:t>
      </w:r>
    </w:p>
    <w:p w14:paraId="31A33149" w14:textId="56E293C3" w:rsidR="00550FD6" w:rsidRDefault="00B6591F" w:rsidP="00DD7A20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ins w:id="120" w:author="Carter, Larry" w:date="2020-02-21T16:40:00Z">
        <w:r>
          <w:rPr>
            <w:rFonts w:asciiTheme="minorHAnsi" w:hAnsiTheme="minorHAnsi"/>
            <w:sz w:val="22"/>
            <w:szCs w:val="22"/>
          </w:rPr>
          <w:t>Apply development process to identified technologies</w:t>
        </w:r>
      </w:ins>
    </w:p>
    <w:p w14:paraId="59923735" w14:textId="77777777" w:rsidR="003E6FB8" w:rsidRPr="00E07188" w:rsidRDefault="003E6FB8" w:rsidP="003E6FB8">
      <w:pPr>
        <w:pStyle w:val="ListParagraph"/>
        <w:autoSpaceDE w:val="0"/>
        <w:autoSpaceDN w:val="0"/>
        <w:adjustRightInd w:val="0"/>
        <w:rPr>
          <w:rFonts w:asciiTheme="minorHAnsi" w:hAnsiTheme="minorHAnsi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5A7D1"/>
        <w:tblLook w:val="01E0" w:firstRow="1" w:lastRow="1" w:firstColumn="1" w:lastColumn="1" w:noHBand="0" w:noVBand="0"/>
      </w:tblPr>
      <w:tblGrid>
        <w:gridCol w:w="9558"/>
      </w:tblGrid>
      <w:tr w:rsidR="00CE4CDB" w:rsidRPr="00750B2E" w14:paraId="31F726F4" w14:textId="77777777" w:rsidTr="00F6348A">
        <w:trPr>
          <w:trHeight w:hRule="exact" w:val="311"/>
        </w:trPr>
        <w:tc>
          <w:tcPr>
            <w:tcW w:w="9558" w:type="dxa"/>
            <w:shd w:val="clear" w:color="auto" w:fill="548DD4" w:themeFill="text2" w:themeFillTint="99"/>
          </w:tcPr>
          <w:p w14:paraId="3927410B" w14:textId="77777777" w:rsidR="00CE4CDB" w:rsidRPr="00750B2E" w:rsidRDefault="00CE4CDB" w:rsidP="00FB19ED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8540C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Project Scope</w:t>
            </w:r>
          </w:p>
        </w:tc>
      </w:tr>
    </w:tbl>
    <w:p w14:paraId="10282533" w14:textId="77777777" w:rsidR="00895AB3" w:rsidRDefault="00895AB3" w:rsidP="00803BFB">
      <w:pPr>
        <w:rPr>
          <w:ins w:id="121" w:author="Carter, Larry" w:date="2020-02-21T17:01:00Z"/>
          <w:rFonts w:asciiTheme="minorHAnsi" w:hAnsiTheme="minorHAnsi"/>
          <w:b/>
          <w:sz w:val="22"/>
          <w:szCs w:val="22"/>
          <w:u w:val="single"/>
        </w:rPr>
      </w:pPr>
    </w:p>
    <w:p w14:paraId="719E1DF4" w14:textId="3EE2717A" w:rsidR="00196F14" w:rsidRDefault="00803BFB" w:rsidP="00803BFB">
      <w:pPr>
        <w:rPr>
          <w:ins w:id="122" w:author="Carter, Larry" w:date="2020-02-20T18:41:00Z"/>
          <w:rFonts w:asciiTheme="minorHAnsi" w:hAnsiTheme="minorHAnsi"/>
          <w:b/>
          <w:sz w:val="22"/>
          <w:szCs w:val="22"/>
          <w:u w:val="single"/>
        </w:rPr>
      </w:pPr>
      <w:r w:rsidRPr="00F6348A">
        <w:rPr>
          <w:rFonts w:asciiTheme="minorHAnsi" w:hAnsiTheme="minorHAnsi"/>
          <w:b/>
          <w:sz w:val="22"/>
          <w:szCs w:val="22"/>
          <w:u w:val="single"/>
        </w:rPr>
        <w:t xml:space="preserve">In Scope: </w:t>
      </w:r>
    </w:p>
    <w:p w14:paraId="7639E4CF" w14:textId="22202A76" w:rsidR="009862A1" w:rsidRPr="009862A1" w:rsidRDefault="009862A1" w:rsidP="009862A1">
      <w:pPr>
        <w:pStyle w:val="ListParagraph"/>
        <w:numPr>
          <w:ilvl w:val="1"/>
          <w:numId w:val="3"/>
        </w:numPr>
        <w:rPr>
          <w:rFonts w:asciiTheme="minorHAnsi" w:hAnsiTheme="minorHAnsi"/>
          <w:sz w:val="22"/>
          <w:szCs w:val="22"/>
          <w:rPrChange w:id="123" w:author="Carter, Larry" w:date="2020-02-20T18:42:00Z">
            <w:rPr/>
          </w:rPrChange>
        </w:rPr>
        <w:pPrChange w:id="124" w:author="Carter, Larry" w:date="2020-02-20T18:42:00Z">
          <w:pPr/>
        </w:pPrChange>
      </w:pPr>
      <w:ins w:id="125" w:author="Carter, Larry" w:date="2020-02-20T18:41:00Z">
        <w:r w:rsidRPr="009862A1">
          <w:rPr>
            <w:rFonts w:asciiTheme="minorHAnsi" w:hAnsiTheme="minorHAnsi"/>
            <w:sz w:val="22"/>
            <w:szCs w:val="22"/>
            <w:rPrChange w:id="126" w:author="Carter, Larry" w:date="2020-02-20T18:42:00Z">
              <w:rPr>
                <w:rFonts w:asciiTheme="minorHAnsi" w:hAnsiTheme="minorHAnsi"/>
                <w:b/>
                <w:sz w:val="22"/>
                <w:szCs w:val="22"/>
                <w:u w:val="single"/>
              </w:rPr>
            </w:rPrChange>
          </w:rPr>
          <w:t>Everything</w:t>
        </w:r>
      </w:ins>
      <w:ins w:id="127" w:author="Carter, Larry" w:date="2020-02-21T16:38:00Z">
        <w:r w:rsidR="00C770A7">
          <w:rPr>
            <w:rFonts w:asciiTheme="minorHAnsi" w:hAnsiTheme="minorHAnsi"/>
            <w:sz w:val="22"/>
            <w:szCs w:val="22"/>
          </w:rPr>
          <w:t xml:space="preserve"> damn thing</w:t>
        </w:r>
      </w:ins>
    </w:p>
    <w:p w14:paraId="4BDF63DF" w14:textId="70E1E08B" w:rsidR="00AE5B9D" w:rsidDel="00E75187" w:rsidRDefault="00D208EF" w:rsidP="00DD7A20">
      <w:pPr>
        <w:pStyle w:val="ListParagraph"/>
        <w:numPr>
          <w:ilvl w:val="0"/>
          <w:numId w:val="3"/>
        </w:numPr>
        <w:rPr>
          <w:del w:id="128" w:author="Carter, Larry" w:date="2020-02-20T18:33:00Z"/>
          <w:rFonts w:asciiTheme="minorHAnsi" w:hAnsiTheme="minorHAnsi"/>
          <w:sz w:val="22"/>
          <w:szCs w:val="22"/>
        </w:rPr>
      </w:pPr>
      <w:del w:id="129" w:author="Carter, Larry" w:date="2020-02-20T18:33:00Z">
        <w:r w:rsidDel="00E75187">
          <w:rPr>
            <w:rFonts w:asciiTheme="minorHAnsi" w:hAnsiTheme="minorHAnsi"/>
            <w:sz w:val="22"/>
            <w:szCs w:val="22"/>
          </w:rPr>
          <w:delText>Build organizational Framework for Network Automation</w:delText>
        </w:r>
      </w:del>
    </w:p>
    <w:p w14:paraId="68189FFA" w14:textId="727AC0F5" w:rsidR="00D208EF" w:rsidDel="009862A1" w:rsidRDefault="002915F1" w:rsidP="002915F1">
      <w:pPr>
        <w:pStyle w:val="ListParagraph"/>
        <w:numPr>
          <w:ilvl w:val="0"/>
          <w:numId w:val="3"/>
        </w:numPr>
        <w:rPr>
          <w:del w:id="130" w:author="Carter, Larry" w:date="2020-02-20T18:40:00Z"/>
          <w:rFonts w:asciiTheme="minorHAnsi" w:hAnsiTheme="minorHAnsi"/>
          <w:sz w:val="22"/>
          <w:szCs w:val="22"/>
        </w:rPr>
      </w:pPr>
      <w:del w:id="131" w:author="Carter, Larry" w:date="2020-02-20T18:40:00Z">
        <w:r w:rsidDel="009862A1">
          <w:rPr>
            <w:rFonts w:asciiTheme="minorHAnsi" w:hAnsiTheme="minorHAnsi"/>
            <w:sz w:val="22"/>
            <w:szCs w:val="22"/>
          </w:rPr>
          <w:delText xml:space="preserve">Identify toolsets that will be used for Automation </w:delText>
        </w:r>
      </w:del>
    </w:p>
    <w:p w14:paraId="559A6670" w14:textId="041D1CB9" w:rsidR="002915F1" w:rsidDel="00E75187" w:rsidRDefault="002915F1" w:rsidP="002915F1">
      <w:pPr>
        <w:pStyle w:val="ListParagraph"/>
        <w:numPr>
          <w:ilvl w:val="1"/>
          <w:numId w:val="3"/>
        </w:numPr>
        <w:rPr>
          <w:del w:id="132" w:author="Carter, Larry" w:date="2020-02-20T18:33:00Z"/>
          <w:rFonts w:asciiTheme="minorHAnsi" w:hAnsiTheme="minorHAnsi"/>
          <w:sz w:val="22"/>
          <w:szCs w:val="22"/>
        </w:rPr>
      </w:pPr>
      <w:del w:id="133" w:author="Carter, Larry" w:date="2020-02-20T18:33:00Z">
        <w:r w:rsidDel="00E75187">
          <w:rPr>
            <w:rFonts w:asciiTheme="minorHAnsi" w:hAnsiTheme="minorHAnsi"/>
            <w:sz w:val="22"/>
            <w:szCs w:val="22"/>
          </w:rPr>
          <w:delText>Ansible</w:delText>
        </w:r>
      </w:del>
    </w:p>
    <w:p w14:paraId="4564AD19" w14:textId="14656EC2" w:rsidR="002915F1" w:rsidDel="00E75187" w:rsidRDefault="002915F1" w:rsidP="002915F1">
      <w:pPr>
        <w:pStyle w:val="ListParagraph"/>
        <w:numPr>
          <w:ilvl w:val="1"/>
          <w:numId w:val="3"/>
        </w:numPr>
        <w:rPr>
          <w:del w:id="134" w:author="Carter, Larry" w:date="2020-02-20T18:33:00Z"/>
          <w:rFonts w:asciiTheme="minorHAnsi" w:hAnsiTheme="minorHAnsi"/>
          <w:sz w:val="22"/>
          <w:szCs w:val="22"/>
        </w:rPr>
      </w:pPr>
      <w:del w:id="135" w:author="Carter, Larry" w:date="2020-02-20T18:33:00Z">
        <w:r w:rsidDel="00E75187">
          <w:rPr>
            <w:rFonts w:asciiTheme="minorHAnsi" w:hAnsiTheme="minorHAnsi"/>
            <w:sz w:val="22"/>
            <w:szCs w:val="22"/>
          </w:rPr>
          <w:delText>GitLab</w:delText>
        </w:r>
      </w:del>
    </w:p>
    <w:p w14:paraId="5658676A" w14:textId="279FECD8" w:rsidR="002915F1" w:rsidRPr="002915F1" w:rsidDel="00E75187" w:rsidRDefault="002915F1" w:rsidP="002915F1">
      <w:pPr>
        <w:pStyle w:val="ListParagraph"/>
        <w:numPr>
          <w:ilvl w:val="1"/>
          <w:numId w:val="3"/>
        </w:numPr>
        <w:rPr>
          <w:del w:id="136" w:author="Carter, Larry" w:date="2020-02-20T18:33:00Z"/>
          <w:rFonts w:asciiTheme="minorHAnsi" w:hAnsiTheme="minorHAnsi"/>
          <w:sz w:val="22"/>
          <w:szCs w:val="22"/>
        </w:rPr>
      </w:pPr>
      <w:del w:id="137" w:author="Carter, Larry" w:date="2020-02-20T18:33:00Z">
        <w:r w:rsidDel="00E75187">
          <w:rPr>
            <w:rFonts w:asciiTheme="minorHAnsi" w:hAnsiTheme="minorHAnsi"/>
            <w:sz w:val="22"/>
            <w:szCs w:val="22"/>
          </w:rPr>
          <w:delText>VSCode</w:delText>
        </w:r>
      </w:del>
    </w:p>
    <w:p w14:paraId="35917D84" w14:textId="2057D374" w:rsidR="002915F1" w:rsidDel="009862A1" w:rsidRDefault="002915F1" w:rsidP="002915F1">
      <w:pPr>
        <w:pStyle w:val="ListParagraph"/>
        <w:numPr>
          <w:ilvl w:val="0"/>
          <w:numId w:val="3"/>
        </w:numPr>
        <w:rPr>
          <w:del w:id="138" w:author="Carter, Larry" w:date="2020-02-20T18:40:00Z"/>
          <w:rFonts w:asciiTheme="minorHAnsi" w:hAnsiTheme="minorHAnsi"/>
          <w:sz w:val="22"/>
          <w:szCs w:val="22"/>
        </w:rPr>
      </w:pPr>
      <w:del w:id="139" w:author="Carter, Larry" w:date="2020-02-20T18:40:00Z">
        <w:r w:rsidDel="009862A1">
          <w:rPr>
            <w:rFonts w:asciiTheme="minorHAnsi" w:hAnsiTheme="minorHAnsi"/>
            <w:sz w:val="22"/>
            <w:szCs w:val="22"/>
          </w:rPr>
          <w:delText>Develop standards for each toolset</w:delText>
        </w:r>
      </w:del>
    </w:p>
    <w:p w14:paraId="0E92E504" w14:textId="16925810" w:rsidR="002915F1" w:rsidDel="009862A1" w:rsidRDefault="002915F1" w:rsidP="002915F1">
      <w:pPr>
        <w:pStyle w:val="ListParagraph"/>
        <w:numPr>
          <w:ilvl w:val="1"/>
          <w:numId w:val="3"/>
        </w:numPr>
        <w:rPr>
          <w:del w:id="140" w:author="Carter, Larry" w:date="2020-02-20T18:40:00Z"/>
          <w:rFonts w:asciiTheme="minorHAnsi" w:hAnsiTheme="minorHAnsi"/>
          <w:sz w:val="22"/>
          <w:szCs w:val="22"/>
        </w:rPr>
      </w:pPr>
      <w:del w:id="141" w:author="Carter, Larry" w:date="2020-02-20T18:40:00Z">
        <w:r w:rsidDel="009862A1">
          <w:rPr>
            <w:rFonts w:asciiTheme="minorHAnsi" w:hAnsiTheme="minorHAnsi"/>
            <w:sz w:val="22"/>
            <w:szCs w:val="22"/>
          </w:rPr>
          <w:delText>Ansible</w:delText>
        </w:r>
      </w:del>
    </w:p>
    <w:p w14:paraId="0BDC6A05" w14:textId="1A4B687F" w:rsidR="002915F1" w:rsidDel="009862A1" w:rsidRDefault="003A71E9" w:rsidP="002915F1">
      <w:pPr>
        <w:pStyle w:val="ListParagraph"/>
        <w:numPr>
          <w:ilvl w:val="2"/>
          <w:numId w:val="3"/>
        </w:numPr>
        <w:rPr>
          <w:del w:id="142" w:author="Carter, Larry" w:date="2020-02-20T18:40:00Z"/>
          <w:rFonts w:asciiTheme="minorHAnsi" w:hAnsiTheme="minorHAnsi"/>
          <w:sz w:val="22"/>
          <w:szCs w:val="22"/>
        </w:rPr>
      </w:pPr>
      <w:del w:id="143" w:author="Carter, Larry" w:date="2020-02-20T18:40:00Z">
        <w:r w:rsidDel="009862A1">
          <w:rPr>
            <w:rFonts w:asciiTheme="minorHAnsi" w:hAnsiTheme="minorHAnsi"/>
            <w:sz w:val="22"/>
            <w:szCs w:val="22"/>
          </w:rPr>
          <w:delText>Version of Ansible deployed</w:delText>
        </w:r>
      </w:del>
    </w:p>
    <w:p w14:paraId="7E48A891" w14:textId="5F57B410" w:rsidR="002915F1" w:rsidDel="009862A1" w:rsidRDefault="003A71E9" w:rsidP="002915F1">
      <w:pPr>
        <w:pStyle w:val="ListParagraph"/>
        <w:numPr>
          <w:ilvl w:val="2"/>
          <w:numId w:val="3"/>
        </w:numPr>
        <w:rPr>
          <w:del w:id="144" w:author="Carter, Larry" w:date="2020-02-20T18:40:00Z"/>
          <w:rFonts w:asciiTheme="minorHAnsi" w:hAnsiTheme="minorHAnsi"/>
          <w:sz w:val="22"/>
          <w:szCs w:val="22"/>
        </w:rPr>
      </w:pPr>
      <w:del w:id="145" w:author="Carter, Larry" w:date="2020-02-20T18:40:00Z">
        <w:r w:rsidDel="009862A1">
          <w:rPr>
            <w:rFonts w:asciiTheme="minorHAnsi" w:hAnsiTheme="minorHAnsi"/>
            <w:sz w:val="22"/>
            <w:szCs w:val="22"/>
          </w:rPr>
          <w:delText xml:space="preserve">Default language used </w:delText>
        </w:r>
        <w:r w:rsidR="006D5FFE" w:rsidDel="009862A1">
          <w:rPr>
            <w:rFonts w:asciiTheme="minorHAnsi" w:hAnsiTheme="minorHAnsi"/>
            <w:sz w:val="22"/>
            <w:szCs w:val="22"/>
          </w:rPr>
          <w:delText>in</w:delText>
        </w:r>
        <w:r w:rsidDel="009862A1">
          <w:rPr>
            <w:rFonts w:asciiTheme="minorHAnsi" w:hAnsiTheme="minorHAnsi"/>
            <w:sz w:val="22"/>
            <w:szCs w:val="22"/>
          </w:rPr>
          <w:delText xml:space="preserve"> coding</w:delText>
        </w:r>
      </w:del>
    </w:p>
    <w:p w14:paraId="74E7CADD" w14:textId="3EF5BD8B" w:rsidR="003A71E9" w:rsidDel="009862A1" w:rsidRDefault="003A71E9" w:rsidP="003A71E9">
      <w:pPr>
        <w:pStyle w:val="ListParagraph"/>
        <w:numPr>
          <w:ilvl w:val="2"/>
          <w:numId w:val="3"/>
        </w:numPr>
        <w:rPr>
          <w:del w:id="146" w:author="Carter, Larry" w:date="2020-02-20T18:40:00Z"/>
          <w:rFonts w:asciiTheme="minorHAnsi" w:hAnsiTheme="minorHAnsi"/>
          <w:sz w:val="22"/>
          <w:szCs w:val="22"/>
        </w:rPr>
      </w:pPr>
      <w:del w:id="147" w:author="Carter, Larry" w:date="2020-02-20T18:40:00Z">
        <w:r w:rsidDel="009862A1">
          <w:rPr>
            <w:rFonts w:asciiTheme="minorHAnsi" w:hAnsiTheme="minorHAnsi"/>
            <w:sz w:val="22"/>
            <w:szCs w:val="22"/>
          </w:rPr>
          <w:delText>Template</w:delText>
        </w:r>
        <w:r w:rsidR="006D5FFE" w:rsidDel="009862A1">
          <w:rPr>
            <w:rFonts w:asciiTheme="minorHAnsi" w:hAnsiTheme="minorHAnsi"/>
            <w:sz w:val="22"/>
            <w:szCs w:val="22"/>
          </w:rPr>
          <w:delText xml:space="preserve"> Engine for Variables</w:delText>
        </w:r>
      </w:del>
    </w:p>
    <w:p w14:paraId="35A0E679" w14:textId="5636BDCF" w:rsidR="003A71E9" w:rsidDel="009862A1" w:rsidRDefault="006D5FFE" w:rsidP="003A71E9">
      <w:pPr>
        <w:pStyle w:val="ListParagraph"/>
        <w:numPr>
          <w:ilvl w:val="1"/>
          <w:numId w:val="3"/>
        </w:numPr>
        <w:rPr>
          <w:del w:id="148" w:author="Carter, Larry" w:date="2020-02-20T18:40:00Z"/>
          <w:rFonts w:asciiTheme="minorHAnsi" w:hAnsiTheme="minorHAnsi"/>
          <w:sz w:val="22"/>
          <w:szCs w:val="22"/>
        </w:rPr>
      </w:pPr>
      <w:del w:id="149" w:author="Carter, Larry" w:date="2020-02-20T18:40:00Z">
        <w:r w:rsidDel="009862A1">
          <w:rPr>
            <w:rFonts w:asciiTheme="minorHAnsi" w:hAnsiTheme="minorHAnsi"/>
            <w:sz w:val="22"/>
            <w:szCs w:val="22"/>
          </w:rPr>
          <w:delText>GitLab</w:delText>
        </w:r>
      </w:del>
    </w:p>
    <w:p w14:paraId="3C3AD2F0" w14:textId="3D646D84" w:rsidR="006D5FFE" w:rsidDel="009862A1" w:rsidRDefault="006D5FFE" w:rsidP="006D5FFE">
      <w:pPr>
        <w:pStyle w:val="ListParagraph"/>
        <w:numPr>
          <w:ilvl w:val="2"/>
          <w:numId w:val="3"/>
        </w:numPr>
        <w:rPr>
          <w:del w:id="150" w:author="Carter, Larry" w:date="2020-02-20T18:40:00Z"/>
          <w:rFonts w:asciiTheme="minorHAnsi" w:hAnsiTheme="minorHAnsi"/>
          <w:sz w:val="22"/>
          <w:szCs w:val="22"/>
        </w:rPr>
      </w:pPr>
      <w:del w:id="151" w:author="Carter, Larry" w:date="2020-02-20T18:40:00Z">
        <w:r w:rsidDel="009862A1">
          <w:rPr>
            <w:rFonts w:asciiTheme="minorHAnsi" w:hAnsiTheme="minorHAnsi"/>
            <w:sz w:val="22"/>
            <w:szCs w:val="22"/>
          </w:rPr>
          <w:delText>Create Team Page</w:delText>
        </w:r>
        <w:r w:rsidR="000C6E85" w:rsidDel="009862A1">
          <w:rPr>
            <w:rFonts w:asciiTheme="minorHAnsi" w:hAnsiTheme="minorHAnsi"/>
            <w:sz w:val="22"/>
            <w:szCs w:val="22"/>
          </w:rPr>
          <w:delText xml:space="preserve"> within GitLab</w:delText>
        </w:r>
        <w:r w:rsidDel="009862A1">
          <w:rPr>
            <w:rFonts w:asciiTheme="minorHAnsi" w:hAnsiTheme="minorHAnsi"/>
            <w:sz w:val="22"/>
            <w:szCs w:val="22"/>
          </w:rPr>
          <w:delText xml:space="preserve"> </w:delText>
        </w:r>
        <w:r w:rsidR="00531F7C" w:rsidDel="009862A1">
          <w:rPr>
            <w:rFonts w:asciiTheme="minorHAnsi" w:hAnsiTheme="minorHAnsi"/>
            <w:sz w:val="22"/>
            <w:szCs w:val="22"/>
          </w:rPr>
          <w:delText>(</w:delText>
        </w:r>
        <w:r w:rsidDel="009862A1">
          <w:rPr>
            <w:rFonts w:asciiTheme="minorHAnsi" w:hAnsiTheme="minorHAnsi"/>
            <w:sz w:val="22"/>
            <w:szCs w:val="22"/>
          </w:rPr>
          <w:delText>NetAnsibleDevOps</w:delText>
        </w:r>
        <w:r w:rsidR="00531F7C" w:rsidDel="009862A1">
          <w:rPr>
            <w:rFonts w:asciiTheme="minorHAnsi" w:hAnsiTheme="minorHAnsi"/>
            <w:sz w:val="22"/>
            <w:szCs w:val="22"/>
          </w:rPr>
          <w:delText>)</w:delText>
        </w:r>
      </w:del>
    </w:p>
    <w:p w14:paraId="7F71009B" w14:textId="78893790" w:rsidR="006D5FFE" w:rsidDel="009862A1" w:rsidRDefault="006D5FFE" w:rsidP="006D5FFE">
      <w:pPr>
        <w:pStyle w:val="ListParagraph"/>
        <w:numPr>
          <w:ilvl w:val="2"/>
          <w:numId w:val="3"/>
        </w:numPr>
        <w:rPr>
          <w:del w:id="152" w:author="Carter, Larry" w:date="2020-02-20T18:40:00Z"/>
          <w:rFonts w:asciiTheme="minorHAnsi" w:hAnsiTheme="minorHAnsi"/>
          <w:sz w:val="22"/>
          <w:szCs w:val="22"/>
        </w:rPr>
      </w:pPr>
      <w:del w:id="153" w:author="Carter, Larry" w:date="2020-02-20T18:40:00Z">
        <w:r w:rsidDel="009862A1">
          <w:rPr>
            <w:rFonts w:asciiTheme="minorHAnsi" w:hAnsiTheme="minorHAnsi"/>
            <w:sz w:val="22"/>
            <w:szCs w:val="22"/>
          </w:rPr>
          <w:delText>Secure Access to Team Page</w:delText>
        </w:r>
      </w:del>
    </w:p>
    <w:p w14:paraId="3907CEFC" w14:textId="11983CF2" w:rsidR="006D5FFE" w:rsidDel="009862A1" w:rsidRDefault="006D5FFE" w:rsidP="006D5FFE">
      <w:pPr>
        <w:pStyle w:val="ListParagraph"/>
        <w:numPr>
          <w:ilvl w:val="2"/>
          <w:numId w:val="3"/>
        </w:numPr>
        <w:rPr>
          <w:del w:id="154" w:author="Carter, Larry" w:date="2020-02-20T18:40:00Z"/>
          <w:rFonts w:asciiTheme="minorHAnsi" w:hAnsiTheme="minorHAnsi"/>
          <w:sz w:val="22"/>
          <w:szCs w:val="22"/>
        </w:rPr>
      </w:pPr>
      <w:del w:id="155" w:author="Carter, Larry" w:date="2020-02-20T18:40:00Z">
        <w:r w:rsidDel="009862A1">
          <w:rPr>
            <w:rFonts w:asciiTheme="minorHAnsi" w:hAnsiTheme="minorHAnsi"/>
            <w:sz w:val="22"/>
            <w:szCs w:val="22"/>
          </w:rPr>
          <w:delText>Create Individual Projects per technology</w:delText>
        </w:r>
      </w:del>
    </w:p>
    <w:p w14:paraId="35044B84" w14:textId="381DD39D" w:rsidR="006D5FFE" w:rsidDel="009862A1" w:rsidRDefault="006D5FFE" w:rsidP="006D5FFE">
      <w:pPr>
        <w:pStyle w:val="ListParagraph"/>
        <w:numPr>
          <w:ilvl w:val="1"/>
          <w:numId w:val="3"/>
        </w:numPr>
        <w:rPr>
          <w:del w:id="156" w:author="Carter, Larry" w:date="2020-02-20T18:40:00Z"/>
          <w:rFonts w:asciiTheme="minorHAnsi" w:hAnsiTheme="minorHAnsi"/>
          <w:sz w:val="22"/>
          <w:szCs w:val="22"/>
        </w:rPr>
      </w:pPr>
      <w:del w:id="157" w:author="Carter, Larry" w:date="2020-02-20T18:40:00Z">
        <w:r w:rsidDel="009862A1">
          <w:rPr>
            <w:rFonts w:asciiTheme="minorHAnsi" w:hAnsiTheme="minorHAnsi"/>
            <w:sz w:val="22"/>
            <w:szCs w:val="22"/>
          </w:rPr>
          <w:delText>VSCode</w:delText>
        </w:r>
      </w:del>
    </w:p>
    <w:p w14:paraId="04F3864D" w14:textId="5F91C5A4" w:rsidR="006D5FFE" w:rsidDel="009862A1" w:rsidRDefault="006D5FFE" w:rsidP="006D5FFE">
      <w:pPr>
        <w:pStyle w:val="ListParagraph"/>
        <w:numPr>
          <w:ilvl w:val="2"/>
          <w:numId w:val="3"/>
        </w:numPr>
        <w:rPr>
          <w:del w:id="158" w:author="Carter, Larry" w:date="2020-02-20T18:40:00Z"/>
          <w:rFonts w:asciiTheme="minorHAnsi" w:hAnsiTheme="minorHAnsi"/>
          <w:sz w:val="22"/>
          <w:szCs w:val="22"/>
        </w:rPr>
      </w:pPr>
      <w:del w:id="159" w:author="Carter, Larry" w:date="2020-02-20T18:40:00Z">
        <w:r w:rsidDel="009862A1">
          <w:rPr>
            <w:rFonts w:asciiTheme="minorHAnsi" w:hAnsiTheme="minorHAnsi"/>
            <w:sz w:val="22"/>
            <w:szCs w:val="22"/>
          </w:rPr>
          <w:delText>Default Source Code Editor</w:delText>
        </w:r>
      </w:del>
    </w:p>
    <w:p w14:paraId="6F0DF5C7" w14:textId="59AEF599" w:rsidR="006D5FFE" w:rsidDel="009862A1" w:rsidRDefault="006D5FFE" w:rsidP="006D5FFE">
      <w:pPr>
        <w:pStyle w:val="ListParagraph"/>
        <w:numPr>
          <w:ilvl w:val="2"/>
          <w:numId w:val="3"/>
        </w:numPr>
        <w:rPr>
          <w:del w:id="160" w:author="Carter, Larry" w:date="2020-02-20T18:40:00Z"/>
          <w:rFonts w:asciiTheme="minorHAnsi" w:hAnsiTheme="minorHAnsi"/>
          <w:sz w:val="22"/>
          <w:szCs w:val="22"/>
        </w:rPr>
      </w:pPr>
      <w:del w:id="161" w:author="Carter, Larry" w:date="2020-02-20T18:40:00Z">
        <w:r w:rsidDel="009862A1">
          <w:rPr>
            <w:rFonts w:asciiTheme="minorHAnsi" w:hAnsiTheme="minorHAnsi"/>
            <w:sz w:val="22"/>
            <w:szCs w:val="22"/>
          </w:rPr>
          <w:delText>Default set to YAML defined specs</w:delText>
        </w:r>
      </w:del>
    </w:p>
    <w:p w14:paraId="3489BAC5" w14:textId="27784250" w:rsidR="000C6E85" w:rsidDel="009862A1" w:rsidRDefault="000C6E85" w:rsidP="000C6E85">
      <w:pPr>
        <w:pStyle w:val="ListParagraph"/>
        <w:numPr>
          <w:ilvl w:val="0"/>
          <w:numId w:val="3"/>
        </w:numPr>
        <w:rPr>
          <w:del w:id="162" w:author="Carter, Larry" w:date="2020-02-20T18:40:00Z"/>
          <w:rFonts w:asciiTheme="minorHAnsi" w:hAnsiTheme="minorHAnsi"/>
          <w:sz w:val="22"/>
          <w:szCs w:val="22"/>
        </w:rPr>
      </w:pPr>
      <w:del w:id="163" w:author="Carter, Larry" w:date="2020-02-20T18:40:00Z">
        <w:r w:rsidDel="009862A1">
          <w:rPr>
            <w:rFonts w:asciiTheme="minorHAnsi" w:hAnsiTheme="minorHAnsi"/>
            <w:sz w:val="22"/>
            <w:szCs w:val="22"/>
          </w:rPr>
          <w:delText>Develop and Provide standards for Automation Playbooks</w:delText>
        </w:r>
      </w:del>
    </w:p>
    <w:p w14:paraId="73819CDD" w14:textId="244D800D" w:rsidR="006035A2" w:rsidDel="009862A1" w:rsidRDefault="006035A2" w:rsidP="006035A2">
      <w:pPr>
        <w:pStyle w:val="ListParagraph"/>
        <w:numPr>
          <w:ilvl w:val="1"/>
          <w:numId w:val="3"/>
        </w:numPr>
        <w:rPr>
          <w:del w:id="164" w:author="Carter, Larry" w:date="2020-02-20T18:40:00Z"/>
          <w:rFonts w:asciiTheme="minorHAnsi" w:hAnsiTheme="minorHAnsi"/>
          <w:sz w:val="22"/>
          <w:szCs w:val="22"/>
        </w:rPr>
      </w:pPr>
      <w:del w:id="165" w:author="Carter, Larry" w:date="2020-02-20T18:40:00Z">
        <w:r w:rsidDel="009862A1">
          <w:rPr>
            <w:rFonts w:asciiTheme="minorHAnsi" w:hAnsiTheme="minorHAnsi"/>
            <w:sz w:val="22"/>
            <w:szCs w:val="22"/>
          </w:rPr>
          <w:delText>Develop Standards, Structure and Formats for Playbooks</w:delText>
        </w:r>
      </w:del>
    </w:p>
    <w:p w14:paraId="2D1FB04F" w14:textId="59DC2537" w:rsidR="006035A2" w:rsidDel="009862A1" w:rsidRDefault="006035A2" w:rsidP="006035A2">
      <w:pPr>
        <w:pStyle w:val="ListParagraph"/>
        <w:numPr>
          <w:ilvl w:val="1"/>
          <w:numId w:val="3"/>
        </w:numPr>
        <w:rPr>
          <w:del w:id="166" w:author="Carter, Larry" w:date="2020-02-20T18:40:00Z"/>
          <w:rFonts w:asciiTheme="minorHAnsi" w:hAnsiTheme="minorHAnsi"/>
          <w:sz w:val="22"/>
          <w:szCs w:val="22"/>
        </w:rPr>
      </w:pPr>
      <w:del w:id="167" w:author="Carter, Larry" w:date="2020-02-20T18:40:00Z">
        <w:r w:rsidDel="009862A1">
          <w:rPr>
            <w:rFonts w:asciiTheme="minorHAnsi" w:hAnsiTheme="minorHAnsi"/>
            <w:sz w:val="22"/>
            <w:szCs w:val="22"/>
          </w:rPr>
          <w:delText>Identify user interaction with Playbooks</w:delText>
        </w:r>
      </w:del>
    </w:p>
    <w:p w14:paraId="4859F945" w14:textId="47496558" w:rsidR="006035A2" w:rsidDel="009862A1" w:rsidRDefault="006035A2" w:rsidP="006035A2">
      <w:pPr>
        <w:pStyle w:val="ListParagraph"/>
        <w:numPr>
          <w:ilvl w:val="1"/>
          <w:numId w:val="3"/>
        </w:numPr>
        <w:rPr>
          <w:del w:id="168" w:author="Carter, Larry" w:date="2020-02-20T18:40:00Z"/>
          <w:rFonts w:asciiTheme="minorHAnsi" w:hAnsiTheme="minorHAnsi"/>
          <w:sz w:val="22"/>
          <w:szCs w:val="22"/>
        </w:rPr>
      </w:pPr>
      <w:del w:id="169" w:author="Carter, Larry" w:date="2020-02-20T18:40:00Z">
        <w:r w:rsidDel="009862A1">
          <w:rPr>
            <w:rFonts w:asciiTheme="minorHAnsi" w:hAnsiTheme="minorHAnsi"/>
            <w:sz w:val="22"/>
            <w:szCs w:val="22"/>
          </w:rPr>
          <w:delText>Develop framework and structure on data inputs for operation</w:delText>
        </w:r>
      </w:del>
    </w:p>
    <w:p w14:paraId="71C8282F" w14:textId="53C0ED87" w:rsidR="006035A2" w:rsidDel="009862A1" w:rsidRDefault="006035A2" w:rsidP="006035A2">
      <w:pPr>
        <w:pStyle w:val="ListParagraph"/>
        <w:numPr>
          <w:ilvl w:val="1"/>
          <w:numId w:val="3"/>
        </w:numPr>
        <w:rPr>
          <w:del w:id="170" w:author="Carter, Larry" w:date="2020-02-20T18:40:00Z"/>
          <w:rFonts w:asciiTheme="minorHAnsi" w:hAnsiTheme="minorHAnsi"/>
          <w:sz w:val="22"/>
          <w:szCs w:val="22"/>
        </w:rPr>
      </w:pPr>
      <w:del w:id="171" w:author="Carter, Larry" w:date="2020-02-20T18:40:00Z">
        <w:r w:rsidDel="009862A1">
          <w:rPr>
            <w:rFonts w:asciiTheme="minorHAnsi" w:hAnsiTheme="minorHAnsi"/>
            <w:sz w:val="22"/>
            <w:szCs w:val="22"/>
          </w:rPr>
          <w:delText>Identify Output format and locations</w:delText>
        </w:r>
      </w:del>
    </w:p>
    <w:p w14:paraId="1F121ADD" w14:textId="30368203" w:rsidR="006035A2" w:rsidDel="009862A1" w:rsidRDefault="006035A2" w:rsidP="006035A2">
      <w:pPr>
        <w:pStyle w:val="ListParagraph"/>
        <w:numPr>
          <w:ilvl w:val="1"/>
          <w:numId w:val="3"/>
        </w:numPr>
        <w:rPr>
          <w:del w:id="172" w:author="Carter, Larry" w:date="2020-02-20T18:40:00Z"/>
          <w:rFonts w:asciiTheme="minorHAnsi" w:hAnsiTheme="minorHAnsi"/>
          <w:sz w:val="22"/>
          <w:szCs w:val="22"/>
        </w:rPr>
      </w:pPr>
      <w:del w:id="173" w:author="Carter, Larry" w:date="2020-02-20T18:40:00Z">
        <w:r w:rsidDel="009862A1">
          <w:rPr>
            <w:rFonts w:asciiTheme="minorHAnsi" w:hAnsiTheme="minorHAnsi"/>
            <w:sz w:val="22"/>
            <w:szCs w:val="22"/>
          </w:rPr>
          <w:delText xml:space="preserve">Design and develop </w:delText>
        </w:r>
        <w:r w:rsidR="000414AE" w:rsidDel="009862A1">
          <w:rPr>
            <w:rFonts w:asciiTheme="minorHAnsi" w:hAnsiTheme="minorHAnsi"/>
            <w:sz w:val="22"/>
            <w:szCs w:val="22"/>
          </w:rPr>
          <w:delText>verification report</w:delText>
        </w:r>
      </w:del>
    </w:p>
    <w:p w14:paraId="142901D7" w14:textId="7BC61027" w:rsidR="000414AE" w:rsidDel="009862A1" w:rsidRDefault="000414AE" w:rsidP="000414AE">
      <w:pPr>
        <w:pStyle w:val="ListParagraph"/>
        <w:numPr>
          <w:ilvl w:val="0"/>
          <w:numId w:val="3"/>
        </w:numPr>
        <w:rPr>
          <w:del w:id="174" w:author="Carter, Larry" w:date="2020-02-20T18:40:00Z"/>
          <w:rFonts w:asciiTheme="minorHAnsi" w:hAnsiTheme="minorHAnsi"/>
          <w:sz w:val="22"/>
          <w:szCs w:val="22"/>
        </w:rPr>
      </w:pPr>
      <w:del w:id="175" w:author="Carter, Larry" w:date="2020-02-20T18:40:00Z">
        <w:r w:rsidDel="009862A1">
          <w:rPr>
            <w:rFonts w:asciiTheme="minorHAnsi" w:hAnsiTheme="minorHAnsi"/>
            <w:sz w:val="22"/>
            <w:szCs w:val="22"/>
          </w:rPr>
          <w:delText xml:space="preserve">Develop safeguards to aid and assist in overcoming erroneous build input </w:delText>
        </w:r>
      </w:del>
    </w:p>
    <w:p w14:paraId="3AB04125" w14:textId="12DDB2B7" w:rsidR="000C6E85" w:rsidDel="009862A1" w:rsidRDefault="000414AE" w:rsidP="000414AE">
      <w:pPr>
        <w:pStyle w:val="ListParagraph"/>
        <w:numPr>
          <w:ilvl w:val="1"/>
          <w:numId w:val="3"/>
        </w:numPr>
        <w:rPr>
          <w:del w:id="176" w:author="Carter, Larry" w:date="2020-02-20T18:40:00Z"/>
          <w:rFonts w:asciiTheme="minorHAnsi" w:hAnsiTheme="minorHAnsi"/>
          <w:sz w:val="22"/>
          <w:szCs w:val="22"/>
        </w:rPr>
      </w:pPr>
      <w:del w:id="177" w:author="Carter, Larry" w:date="2020-02-20T18:40:00Z">
        <w:r w:rsidDel="009862A1">
          <w:rPr>
            <w:rFonts w:asciiTheme="minorHAnsi" w:hAnsiTheme="minorHAnsi"/>
            <w:sz w:val="22"/>
            <w:szCs w:val="22"/>
          </w:rPr>
          <w:delText>Current Snapshots added to code prior to any production changes</w:delText>
        </w:r>
      </w:del>
    </w:p>
    <w:p w14:paraId="16D813D6" w14:textId="36BA1A9C" w:rsidR="000414AE" w:rsidDel="009862A1" w:rsidRDefault="000414AE" w:rsidP="000414AE">
      <w:pPr>
        <w:pStyle w:val="ListParagraph"/>
        <w:numPr>
          <w:ilvl w:val="1"/>
          <w:numId w:val="3"/>
        </w:numPr>
        <w:rPr>
          <w:del w:id="178" w:author="Carter, Larry" w:date="2020-02-20T18:40:00Z"/>
          <w:rFonts w:asciiTheme="minorHAnsi" w:hAnsiTheme="minorHAnsi"/>
          <w:sz w:val="22"/>
          <w:szCs w:val="22"/>
        </w:rPr>
      </w:pPr>
      <w:del w:id="179" w:author="Carter, Larry" w:date="2020-02-20T18:40:00Z">
        <w:r w:rsidDel="009862A1">
          <w:rPr>
            <w:rFonts w:asciiTheme="minorHAnsi" w:hAnsiTheme="minorHAnsi"/>
            <w:sz w:val="22"/>
            <w:szCs w:val="22"/>
          </w:rPr>
          <w:delText>Code queries to ignore builds that include duplicate information</w:delText>
        </w:r>
      </w:del>
    </w:p>
    <w:p w14:paraId="4E26B9A7" w14:textId="0D33A1D2" w:rsidR="000414AE" w:rsidDel="009862A1" w:rsidRDefault="000414AE" w:rsidP="000414AE">
      <w:pPr>
        <w:pStyle w:val="ListParagraph"/>
        <w:numPr>
          <w:ilvl w:val="1"/>
          <w:numId w:val="3"/>
        </w:numPr>
        <w:rPr>
          <w:del w:id="180" w:author="Carter, Larry" w:date="2020-02-20T18:40:00Z"/>
          <w:rFonts w:asciiTheme="minorHAnsi" w:hAnsiTheme="minorHAnsi"/>
          <w:sz w:val="22"/>
          <w:szCs w:val="22"/>
        </w:rPr>
      </w:pPr>
      <w:del w:id="181" w:author="Carter, Larry" w:date="2020-02-20T18:40:00Z">
        <w:r w:rsidDel="009862A1">
          <w:rPr>
            <w:rFonts w:asciiTheme="minorHAnsi" w:hAnsiTheme="minorHAnsi"/>
            <w:sz w:val="22"/>
            <w:szCs w:val="22"/>
          </w:rPr>
          <w:delText>Alerts to inform the user of the conflicting information</w:delText>
        </w:r>
      </w:del>
    </w:p>
    <w:p w14:paraId="60E4B627" w14:textId="77777777" w:rsidR="006035A2" w:rsidRPr="003A71E9" w:rsidRDefault="006035A2" w:rsidP="009B7EDF">
      <w:pPr>
        <w:pStyle w:val="ListParagraph"/>
        <w:rPr>
          <w:rFonts w:asciiTheme="minorHAnsi" w:hAnsiTheme="minorHAnsi"/>
          <w:sz w:val="22"/>
          <w:szCs w:val="22"/>
        </w:rPr>
      </w:pPr>
    </w:p>
    <w:p w14:paraId="780E9980" w14:textId="6A3D628F" w:rsidR="000B3A8B" w:rsidRDefault="000B3A8B" w:rsidP="000B3A8B">
      <w:pPr>
        <w:rPr>
          <w:rFonts w:asciiTheme="minorHAnsi" w:hAnsiTheme="minorHAnsi"/>
          <w:b/>
          <w:sz w:val="22"/>
          <w:szCs w:val="22"/>
          <w:u w:val="single"/>
        </w:rPr>
      </w:pPr>
      <w:r w:rsidRPr="000B3A8B">
        <w:rPr>
          <w:rFonts w:asciiTheme="minorHAnsi" w:hAnsiTheme="minorHAnsi"/>
          <w:b/>
          <w:sz w:val="22"/>
          <w:szCs w:val="22"/>
          <w:u w:val="single"/>
        </w:rPr>
        <w:t>Out of Scope</w:t>
      </w:r>
      <w:r>
        <w:rPr>
          <w:rFonts w:asciiTheme="minorHAnsi" w:hAnsiTheme="minorHAnsi"/>
          <w:b/>
          <w:sz w:val="22"/>
          <w:szCs w:val="22"/>
          <w:u w:val="single"/>
        </w:rPr>
        <w:t>:</w:t>
      </w:r>
    </w:p>
    <w:p w14:paraId="4FFAF0B3" w14:textId="75FCC81D" w:rsidR="000B3A8B" w:rsidRPr="000B3A8B" w:rsidDel="00895AB3" w:rsidRDefault="00046787" w:rsidP="000B3A8B">
      <w:pPr>
        <w:pStyle w:val="ListParagraph"/>
        <w:numPr>
          <w:ilvl w:val="1"/>
          <w:numId w:val="3"/>
        </w:numPr>
        <w:rPr>
          <w:del w:id="182" w:author="Carter, Larry" w:date="2020-02-21T17:03:00Z"/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Network Support hand</w:t>
      </w:r>
      <w:r w:rsidR="00531F7C">
        <w:rPr>
          <w:rFonts w:asciiTheme="minorHAnsi" w:hAnsiTheme="minorHAnsi"/>
          <w:sz w:val="22"/>
          <w:szCs w:val="22"/>
        </w:rPr>
        <w:t xml:space="preserve">-off and </w:t>
      </w:r>
      <w:commentRangeStart w:id="183"/>
      <w:r w:rsidR="00531F7C">
        <w:rPr>
          <w:rFonts w:asciiTheme="minorHAnsi" w:hAnsiTheme="minorHAnsi"/>
          <w:sz w:val="22"/>
          <w:szCs w:val="22"/>
        </w:rPr>
        <w:t>training</w:t>
      </w:r>
      <w:commentRangeEnd w:id="183"/>
      <w:r w:rsidR="00C96708">
        <w:rPr>
          <w:rStyle w:val="CommentReference"/>
        </w:rPr>
        <w:commentReference w:id="183"/>
      </w:r>
    </w:p>
    <w:p w14:paraId="415FA43C" w14:textId="7AA60F58" w:rsidR="000B3A8B" w:rsidRPr="00895AB3" w:rsidRDefault="000B3A8B" w:rsidP="000B3A8B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2"/>
          <w:szCs w:val="22"/>
          <w:u w:val="single"/>
          <w:rPrChange w:id="184" w:author="Carter, Larry" w:date="2020-02-21T17:03:00Z">
            <w:rPr/>
          </w:rPrChange>
        </w:rPr>
        <w:pPrChange w:id="185" w:author="Carter, Larry" w:date="2020-02-21T17:03:00Z">
          <w:pPr/>
        </w:pPrChange>
      </w:pPr>
    </w:p>
    <w:p w14:paraId="07594C44" w14:textId="6DC383E1" w:rsidR="00D56936" w:rsidDel="00895AB3" w:rsidRDefault="00D56936" w:rsidP="00253041">
      <w:pPr>
        <w:rPr>
          <w:del w:id="186" w:author="Carter, Larry" w:date="2020-02-21T17:01:00Z"/>
          <w:rFonts w:asciiTheme="minorHAnsi" w:hAnsiTheme="minorHAnsi"/>
          <w:sz w:val="22"/>
          <w:szCs w:val="22"/>
        </w:rPr>
      </w:pPr>
    </w:p>
    <w:p w14:paraId="00A737DE" w14:textId="77777777" w:rsidR="00253041" w:rsidRPr="00253041" w:rsidRDefault="00253041" w:rsidP="00253041">
      <w:pPr>
        <w:rPr>
          <w:rFonts w:asciiTheme="minorHAnsi" w:hAnsiTheme="minorHAnsi" w:cstheme="minorHAnsi"/>
          <w:sz w:val="22"/>
          <w:szCs w:val="22"/>
          <w:u w:val="single"/>
        </w:rPr>
      </w:pPr>
    </w:p>
    <w:tbl>
      <w:tblPr>
        <w:tblW w:w="9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7769AF"/>
        <w:tblLook w:val="01E0" w:firstRow="1" w:lastRow="1" w:firstColumn="1" w:lastColumn="1" w:noHBand="0" w:noVBand="0"/>
      </w:tblPr>
      <w:tblGrid>
        <w:gridCol w:w="9574"/>
      </w:tblGrid>
      <w:tr w:rsidR="00265838" w:rsidRPr="001D5853" w14:paraId="3AA5D86B" w14:textId="77777777" w:rsidTr="00F6348A">
        <w:trPr>
          <w:trHeight w:val="307"/>
        </w:trPr>
        <w:tc>
          <w:tcPr>
            <w:tcW w:w="9574" w:type="dxa"/>
            <w:shd w:val="clear" w:color="auto" w:fill="548DD4" w:themeFill="text2" w:themeFillTint="99"/>
          </w:tcPr>
          <w:p w14:paraId="6FB62B3E" w14:textId="6681F4DB" w:rsidR="00265838" w:rsidRPr="001B36DB" w:rsidRDefault="00E9194C" w:rsidP="00F634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del w:id="187" w:author="Carter, Larry" w:date="2020-02-21T16:19:00Z">
              <w:r w:rsidRPr="00F6348A" w:rsidDel="009C2357">
                <w:rPr>
                  <w:rFonts w:asciiTheme="minorHAnsi" w:hAnsiTheme="minorHAnsi" w:cstheme="minorHAnsi"/>
                  <w:b/>
                  <w:color w:val="FFFFFF" w:themeColor="background1"/>
                  <w:sz w:val="22"/>
                  <w:szCs w:val="22"/>
                </w:rPr>
                <w:delText>Deliverables</w:delText>
              </w:r>
            </w:del>
            <w:ins w:id="188" w:author="Carter, Larry" w:date="2020-02-21T16:19:00Z">
              <w:r w:rsidR="009C2357">
                <w:rPr>
                  <w:rFonts w:asciiTheme="minorHAnsi" w:hAnsiTheme="minorHAnsi" w:cstheme="minorHAnsi"/>
                  <w:b/>
                  <w:color w:val="FFFFFF" w:themeColor="background1"/>
                  <w:sz w:val="22"/>
                  <w:szCs w:val="22"/>
                </w:rPr>
                <w:t>Milestones</w:t>
              </w:r>
            </w:ins>
          </w:p>
        </w:tc>
      </w:tr>
    </w:tbl>
    <w:p w14:paraId="3E98A8F2" w14:textId="45A936E1" w:rsidR="00F24BB1" w:rsidRDefault="00F24BB1" w:rsidP="00E9194C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14:paraId="7EE541FA" w14:textId="3C21050A" w:rsidR="00D208EF" w:rsidRPr="000B3A8B" w:rsidRDefault="00870802" w:rsidP="00870802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0B3A8B">
        <w:rPr>
          <w:rFonts w:asciiTheme="minorHAnsi" w:hAnsiTheme="minorHAnsi" w:cstheme="minorHAnsi"/>
          <w:b/>
          <w:sz w:val="22"/>
          <w:szCs w:val="22"/>
        </w:rPr>
        <w:t>Discovery</w:t>
      </w:r>
    </w:p>
    <w:p w14:paraId="5F0FD952" w14:textId="1B3A5B67" w:rsidR="00D208EF" w:rsidRDefault="00D208EF" w:rsidP="00870802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HAnsi"/>
          <w:sz w:val="22"/>
        </w:rPr>
      </w:pPr>
      <w:del w:id="189" w:author="Carter, Larry" w:date="2020-02-21T16:08:00Z">
        <w:r w:rsidRPr="00D208EF" w:rsidDel="00B56F12">
          <w:rPr>
            <w:rFonts w:asciiTheme="minorHAnsi" w:hAnsiTheme="minorHAnsi" w:cstheme="minorHAnsi"/>
            <w:sz w:val="22"/>
          </w:rPr>
          <w:delText>Identification of</w:delText>
        </w:r>
      </w:del>
      <w:ins w:id="190" w:author="Carter, Larry" w:date="2020-02-21T16:08:00Z">
        <w:r w:rsidR="00B56F12">
          <w:rPr>
            <w:rFonts w:asciiTheme="minorHAnsi" w:hAnsiTheme="minorHAnsi" w:cstheme="minorHAnsi"/>
            <w:sz w:val="22"/>
          </w:rPr>
          <w:t>Collect</w:t>
        </w:r>
      </w:ins>
      <w:r w:rsidRPr="00D208EF">
        <w:rPr>
          <w:rFonts w:asciiTheme="minorHAnsi" w:hAnsiTheme="minorHAnsi" w:cstheme="minorHAnsi"/>
          <w:sz w:val="22"/>
        </w:rPr>
        <w:t xml:space="preserve"> current </w:t>
      </w:r>
      <w:ins w:id="191" w:author="Carter, Larry" w:date="2020-02-21T16:08:00Z">
        <w:r w:rsidR="00A149F2">
          <w:rPr>
            <w:rFonts w:asciiTheme="minorHAnsi" w:hAnsiTheme="minorHAnsi" w:cstheme="minorHAnsi"/>
            <w:sz w:val="22"/>
          </w:rPr>
          <w:t xml:space="preserve">automation scripts </w:t>
        </w:r>
      </w:ins>
      <w:ins w:id="192" w:author="Carter, Larry" w:date="2020-02-21T17:37:00Z">
        <w:r w:rsidR="00AC1C37">
          <w:rPr>
            <w:rFonts w:asciiTheme="minorHAnsi" w:hAnsiTheme="minorHAnsi" w:cstheme="minorHAnsi"/>
            <w:sz w:val="22"/>
          </w:rPr>
          <w:t>in circul</w:t>
        </w:r>
      </w:ins>
      <w:ins w:id="193" w:author="Carter, Larry" w:date="2020-02-21T17:38:00Z">
        <w:r w:rsidR="00AC1C37">
          <w:rPr>
            <w:rFonts w:asciiTheme="minorHAnsi" w:hAnsiTheme="minorHAnsi" w:cstheme="minorHAnsi"/>
            <w:sz w:val="22"/>
          </w:rPr>
          <w:t>ation</w:t>
        </w:r>
      </w:ins>
      <w:del w:id="194" w:author="Carter, Larry" w:date="2020-02-21T16:08:00Z">
        <w:r w:rsidRPr="00D208EF" w:rsidDel="00A149F2">
          <w:rPr>
            <w:rFonts w:asciiTheme="minorHAnsi" w:hAnsiTheme="minorHAnsi" w:cstheme="minorHAnsi"/>
            <w:sz w:val="22"/>
          </w:rPr>
          <w:delText>state of Network Automation or scripts being used</w:delText>
        </w:r>
      </w:del>
    </w:p>
    <w:p w14:paraId="661C61CA" w14:textId="422E3128" w:rsidR="00D208EF" w:rsidRDefault="00A149F2" w:rsidP="00870802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HAnsi"/>
          <w:sz w:val="22"/>
        </w:rPr>
      </w:pPr>
      <w:ins w:id="195" w:author="Carter, Larry" w:date="2020-02-21T16:09:00Z">
        <w:r>
          <w:rPr>
            <w:rFonts w:asciiTheme="minorHAnsi" w:hAnsiTheme="minorHAnsi" w:cstheme="minorHAnsi"/>
            <w:sz w:val="22"/>
          </w:rPr>
          <w:t xml:space="preserve">Determine technologies to be automated </w:t>
        </w:r>
      </w:ins>
      <w:del w:id="196" w:author="Carter, Larry" w:date="2020-02-21T16:09:00Z">
        <w:r w:rsidR="00D208EF" w:rsidDel="00A149F2">
          <w:rPr>
            <w:rFonts w:asciiTheme="minorHAnsi" w:hAnsiTheme="minorHAnsi" w:cstheme="minorHAnsi"/>
            <w:sz w:val="22"/>
          </w:rPr>
          <w:delText>Identification of where Network Automation can successfully be used in our environment</w:delText>
        </w:r>
      </w:del>
    </w:p>
    <w:p w14:paraId="46955E1E" w14:textId="6D6679B9" w:rsidR="00D208EF" w:rsidRDefault="00D208EF" w:rsidP="00870802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Identif</w:t>
      </w:r>
      <w:ins w:id="197" w:author="Carter, Larry" w:date="2020-02-21T16:10:00Z">
        <w:r w:rsidR="00A149F2">
          <w:rPr>
            <w:rFonts w:asciiTheme="minorHAnsi" w:hAnsiTheme="minorHAnsi" w:cstheme="minorHAnsi"/>
            <w:sz w:val="22"/>
          </w:rPr>
          <w:t>y</w:t>
        </w:r>
      </w:ins>
      <w:del w:id="198" w:author="Carter, Larry" w:date="2020-02-21T16:10:00Z">
        <w:r w:rsidDel="00A149F2">
          <w:rPr>
            <w:rFonts w:asciiTheme="minorHAnsi" w:hAnsiTheme="minorHAnsi" w:cstheme="minorHAnsi"/>
            <w:sz w:val="22"/>
          </w:rPr>
          <w:delText>ication</w:delText>
        </w:r>
      </w:del>
      <w:r>
        <w:rPr>
          <w:rFonts w:asciiTheme="minorHAnsi" w:hAnsiTheme="minorHAnsi" w:cstheme="minorHAnsi"/>
          <w:sz w:val="22"/>
        </w:rPr>
        <w:t xml:space="preserve"> </w:t>
      </w:r>
      <w:del w:id="199" w:author="Carter, Larry" w:date="2020-02-21T16:11:00Z">
        <w:r w:rsidDel="00A149F2">
          <w:rPr>
            <w:rFonts w:asciiTheme="minorHAnsi" w:hAnsiTheme="minorHAnsi" w:cstheme="minorHAnsi"/>
            <w:sz w:val="22"/>
          </w:rPr>
          <w:delText xml:space="preserve">of </w:delText>
        </w:r>
      </w:del>
      <w:ins w:id="200" w:author="Carter, Larry" w:date="2020-02-21T16:11:00Z">
        <w:r w:rsidR="00A149F2">
          <w:rPr>
            <w:rFonts w:asciiTheme="minorHAnsi" w:hAnsiTheme="minorHAnsi" w:cstheme="minorHAnsi"/>
            <w:sz w:val="22"/>
          </w:rPr>
          <w:t>s</w:t>
        </w:r>
      </w:ins>
      <w:del w:id="201" w:author="Carter, Larry" w:date="2020-02-21T16:11:00Z">
        <w:r w:rsidDel="00A149F2">
          <w:rPr>
            <w:rFonts w:asciiTheme="minorHAnsi" w:hAnsiTheme="minorHAnsi" w:cstheme="minorHAnsi"/>
            <w:sz w:val="22"/>
          </w:rPr>
          <w:delText>S</w:delText>
        </w:r>
      </w:del>
      <w:r>
        <w:rPr>
          <w:rFonts w:asciiTheme="minorHAnsi" w:hAnsiTheme="minorHAnsi" w:cstheme="minorHAnsi"/>
          <w:sz w:val="22"/>
        </w:rPr>
        <w:t xml:space="preserve">ecurity concerns or gaps </w:t>
      </w:r>
      <w:del w:id="202" w:author="Carter, Larry" w:date="2020-02-21T16:10:00Z">
        <w:r w:rsidR="000F4178" w:rsidDel="00A149F2">
          <w:rPr>
            <w:rFonts w:asciiTheme="minorHAnsi" w:hAnsiTheme="minorHAnsi" w:cstheme="minorHAnsi"/>
            <w:sz w:val="22"/>
          </w:rPr>
          <w:delText>of</w:delText>
        </w:r>
        <w:r w:rsidDel="00A149F2">
          <w:rPr>
            <w:rFonts w:asciiTheme="minorHAnsi" w:hAnsiTheme="minorHAnsi" w:cstheme="minorHAnsi"/>
            <w:sz w:val="22"/>
          </w:rPr>
          <w:delText xml:space="preserve"> </w:delText>
        </w:r>
      </w:del>
      <w:ins w:id="203" w:author="Carter, Larry" w:date="2020-02-21T16:10:00Z">
        <w:r w:rsidR="00A149F2">
          <w:rPr>
            <w:rFonts w:asciiTheme="minorHAnsi" w:hAnsiTheme="minorHAnsi" w:cstheme="minorHAnsi"/>
            <w:sz w:val="22"/>
          </w:rPr>
          <w:t xml:space="preserve">with moving to </w:t>
        </w:r>
      </w:ins>
      <w:ins w:id="204" w:author="Carter, Larry" w:date="2020-02-21T16:09:00Z">
        <w:r w:rsidR="00A149F2">
          <w:rPr>
            <w:rFonts w:asciiTheme="minorHAnsi" w:hAnsiTheme="minorHAnsi" w:cstheme="minorHAnsi"/>
            <w:sz w:val="22"/>
          </w:rPr>
          <w:t>a</w:t>
        </w:r>
      </w:ins>
      <w:del w:id="205" w:author="Carter, Larry" w:date="2020-02-21T16:09:00Z">
        <w:r w:rsidDel="00A149F2">
          <w:rPr>
            <w:rFonts w:asciiTheme="minorHAnsi" w:hAnsiTheme="minorHAnsi" w:cstheme="minorHAnsi"/>
            <w:sz w:val="22"/>
          </w:rPr>
          <w:delText>A</w:delText>
        </w:r>
      </w:del>
      <w:r>
        <w:rPr>
          <w:rFonts w:asciiTheme="minorHAnsi" w:hAnsiTheme="minorHAnsi" w:cstheme="minorHAnsi"/>
          <w:sz w:val="22"/>
        </w:rPr>
        <w:t>utomation</w:t>
      </w:r>
    </w:p>
    <w:p w14:paraId="2914CD32" w14:textId="40410E45" w:rsidR="009862A1" w:rsidRDefault="00026A5A" w:rsidP="009862A1">
      <w:pPr>
        <w:pStyle w:val="ListParagraph"/>
        <w:numPr>
          <w:ilvl w:val="0"/>
          <w:numId w:val="11"/>
        </w:numPr>
        <w:rPr>
          <w:ins w:id="206" w:author="Carter, Larry" w:date="2020-02-21T16:33:00Z"/>
          <w:rFonts w:asciiTheme="minorHAnsi" w:hAnsiTheme="minorHAnsi"/>
          <w:sz w:val="22"/>
          <w:szCs w:val="22"/>
        </w:rPr>
      </w:pPr>
      <w:del w:id="207" w:author="Carter, Larry" w:date="2020-02-21T16:10:00Z">
        <w:r w:rsidDel="00A149F2">
          <w:rPr>
            <w:rFonts w:asciiTheme="minorHAnsi" w:hAnsiTheme="minorHAnsi" w:cstheme="minorHAnsi"/>
            <w:sz w:val="22"/>
          </w:rPr>
          <w:delText>Identification of Scope of Work</w:delText>
        </w:r>
      </w:del>
      <w:ins w:id="208" w:author="Carter, Larry" w:date="2020-02-20T18:40:00Z">
        <w:r w:rsidR="009862A1">
          <w:rPr>
            <w:rFonts w:asciiTheme="minorHAnsi" w:hAnsiTheme="minorHAnsi"/>
            <w:sz w:val="22"/>
            <w:szCs w:val="22"/>
          </w:rPr>
          <w:t xml:space="preserve">Identify toolsets that will be used for Automation </w:t>
        </w:r>
      </w:ins>
    </w:p>
    <w:p w14:paraId="1ACD4D34" w14:textId="77777777" w:rsidR="00C770A7" w:rsidRPr="00C770A7" w:rsidRDefault="00C770A7" w:rsidP="00C770A7">
      <w:pPr>
        <w:rPr>
          <w:ins w:id="209" w:author="Carter, Larry" w:date="2020-02-21T16:33:00Z"/>
          <w:rFonts w:asciiTheme="minorHAnsi" w:hAnsiTheme="minorHAnsi"/>
          <w:sz w:val="22"/>
          <w:szCs w:val="22"/>
          <w:rPrChange w:id="210" w:author="Carter, Larry" w:date="2020-02-21T16:33:00Z">
            <w:rPr>
              <w:ins w:id="211" w:author="Carter, Larry" w:date="2020-02-21T16:33:00Z"/>
            </w:rPr>
          </w:rPrChange>
        </w:rPr>
        <w:pPrChange w:id="212" w:author="Carter, Larry" w:date="2020-02-21T16:33:00Z">
          <w:pPr>
            <w:pStyle w:val="ListParagraph"/>
            <w:numPr>
              <w:numId w:val="11"/>
            </w:numPr>
            <w:ind w:hanging="360"/>
          </w:pPr>
        </w:pPrChange>
      </w:pPr>
    </w:p>
    <w:p w14:paraId="40C5561F" w14:textId="6603842F" w:rsidR="00C770A7" w:rsidRDefault="00C770A7" w:rsidP="00C770A7">
      <w:pPr>
        <w:spacing w:line="276" w:lineRule="auto"/>
        <w:rPr>
          <w:moveTo w:id="213" w:author="Carter, Larry" w:date="2020-02-21T16:33:00Z"/>
          <w:rFonts w:asciiTheme="minorHAnsi" w:hAnsiTheme="minorHAnsi" w:cstheme="minorHAnsi"/>
          <w:b/>
          <w:sz w:val="22"/>
          <w:szCs w:val="22"/>
        </w:rPr>
      </w:pPr>
      <w:ins w:id="214" w:author="Carter, Larry" w:date="2020-02-21T16:37:00Z">
        <w:r>
          <w:rPr>
            <w:rFonts w:asciiTheme="minorHAnsi" w:hAnsiTheme="minorHAnsi" w:cstheme="minorHAnsi"/>
            <w:b/>
            <w:sz w:val="22"/>
            <w:szCs w:val="22"/>
          </w:rPr>
          <w:t>Pre-</w:t>
        </w:r>
      </w:ins>
      <w:ins w:id="215" w:author="Carter, Larry" w:date="2020-02-21T16:38:00Z">
        <w:r>
          <w:rPr>
            <w:rFonts w:asciiTheme="minorHAnsi" w:hAnsiTheme="minorHAnsi" w:cstheme="minorHAnsi"/>
            <w:b/>
            <w:sz w:val="22"/>
            <w:szCs w:val="22"/>
          </w:rPr>
          <w:t xml:space="preserve">Implementation </w:t>
        </w:r>
      </w:ins>
      <w:moveToRangeStart w:id="216" w:author="Carter, Larry" w:date="2020-02-21T16:33:00Z" w:name="move33195219"/>
      <w:moveTo w:id="217" w:author="Carter, Larry" w:date="2020-02-21T16:33:00Z">
        <w:r w:rsidRPr="000B3A8B">
          <w:rPr>
            <w:rFonts w:asciiTheme="minorHAnsi" w:hAnsiTheme="minorHAnsi" w:cstheme="minorHAnsi"/>
            <w:b/>
            <w:sz w:val="22"/>
            <w:szCs w:val="22"/>
          </w:rPr>
          <w:t>Analytics</w:t>
        </w:r>
      </w:moveTo>
    </w:p>
    <w:p w14:paraId="6D85C770" w14:textId="2CD281E1" w:rsidR="00C770A7" w:rsidRDefault="00C770A7" w:rsidP="00C770A7">
      <w:pPr>
        <w:pStyle w:val="ListParagraph"/>
        <w:numPr>
          <w:ilvl w:val="0"/>
          <w:numId w:val="11"/>
        </w:numPr>
        <w:spacing w:line="276" w:lineRule="auto"/>
        <w:rPr>
          <w:ins w:id="218" w:author="Carter, Larry" w:date="2020-02-21T16:36:00Z"/>
          <w:rFonts w:asciiTheme="minorHAnsi" w:hAnsiTheme="minorHAnsi" w:cstheme="minorHAnsi"/>
          <w:sz w:val="22"/>
          <w:szCs w:val="22"/>
        </w:rPr>
      </w:pPr>
      <w:moveTo w:id="219" w:author="Carter, Larry" w:date="2020-02-21T16:33:00Z">
        <w:r w:rsidRPr="00123705">
          <w:rPr>
            <w:rFonts w:asciiTheme="minorHAnsi" w:hAnsiTheme="minorHAnsi" w:cstheme="minorHAnsi"/>
            <w:sz w:val="22"/>
            <w:szCs w:val="22"/>
          </w:rPr>
          <w:lastRenderedPageBreak/>
          <w:t xml:space="preserve">Review </w:t>
        </w:r>
        <w:r>
          <w:rPr>
            <w:rFonts w:asciiTheme="minorHAnsi" w:hAnsiTheme="minorHAnsi" w:cstheme="minorHAnsi"/>
            <w:sz w:val="22"/>
            <w:szCs w:val="22"/>
          </w:rPr>
          <w:t>Recent Network Generated Sev1 Outage trends</w:t>
        </w:r>
      </w:moveTo>
    </w:p>
    <w:p w14:paraId="22CD53FB" w14:textId="7A1C3300" w:rsidR="00C770A7" w:rsidRDefault="00C770A7" w:rsidP="00C770A7">
      <w:pPr>
        <w:pStyle w:val="ListParagraph"/>
        <w:numPr>
          <w:ilvl w:val="0"/>
          <w:numId w:val="11"/>
        </w:numPr>
        <w:spacing w:line="276" w:lineRule="auto"/>
        <w:rPr>
          <w:ins w:id="220" w:author="Carter, Larry" w:date="2020-02-21T16:36:00Z"/>
          <w:rFonts w:asciiTheme="minorHAnsi" w:hAnsiTheme="minorHAnsi" w:cstheme="minorHAnsi"/>
          <w:sz w:val="22"/>
          <w:szCs w:val="22"/>
        </w:rPr>
      </w:pPr>
      <w:ins w:id="221" w:author="Carter, Larry" w:date="2020-02-21T16:37:00Z">
        <w:r>
          <w:rPr>
            <w:rFonts w:asciiTheme="minorHAnsi" w:hAnsiTheme="minorHAnsi" w:cstheme="minorHAnsi"/>
            <w:sz w:val="22"/>
            <w:szCs w:val="22"/>
          </w:rPr>
          <w:t>Capture</w:t>
        </w:r>
      </w:ins>
      <w:ins w:id="222" w:author="Carter, Larry" w:date="2020-02-21T16:36:00Z">
        <w:r>
          <w:rPr>
            <w:rFonts w:asciiTheme="minorHAnsi" w:hAnsiTheme="minorHAnsi" w:cstheme="minorHAnsi"/>
            <w:sz w:val="22"/>
            <w:szCs w:val="22"/>
          </w:rPr>
          <w:t xml:space="preserve"> </w:t>
        </w:r>
      </w:ins>
      <w:ins w:id="223" w:author="Carter, Larry" w:date="2020-02-21T16:37:00Z">
        <w:r>
          <w:rPr>
            <w:rFonts w:asciiTheme="minorHAnsi" w:hAnsiTheme="minorHAnsi" w:cstheme="minorHAnsi"/>
            <w:sz w:val="22"/>
            <w:szCs w:val="22"/>
          </w:rPr>
          <w:t>c</w:t>
        </w:r>
      </w:ins>
      <w:ins w:id="224" w:author="Carter, Larry" w:date="2020-02-21T16:36:00Z">
        <w:r>
          <w:rPr>
            <w:rFonts w:asciiTheme="minorHAnsi" w:hAnsiTheme="minorHAnsi" w:cstheme="minorHAnsi"/>
            <w:sz w:val="22"/>
            <w:szCs w:val="22"/>
          </w:rPr>
          <w:t xml:space="preserve">urrent </w:t>
        </w:r>
      </w:ins>
      <w:ins w:id="225" w:author="Carter, Larry" w:date="2020-02-21T16:37:00Z">
        <w:r>
          <w:rPr>
            <w:rFonts w:asciiTheme="minorHAnsi" w:hAnsiTheme="minorHAnsi" w:cstheme="minorHAnsi"/>
            <w:sz w:val="22"/>
            <w:szCs w:val="22"/>
          </w:rPr>
          <w:t>b</w:t>
        </w:r>
      </w:ins>
      <w:ins w:id="226" w:author="Carter, Larry" w:date="2020-02-21T16:36:00Z">
        <w:r>
          <w:rPr>
            <w:rFonts w:asciiTheme="minorHAnsi" w:hAnsiTheme="minorHAnsi" w:cstheme="minorHAnsi"/>
            <w:sz w:val="22"/>
            <w:szCs w:val="22"/>
          </w:rPr>
          <w:t xml:space="preserve">uild </w:t>
        </w:r>
      </w:ins>
      <w:ins w:id="227" w:author="Carter, Larry" w:date="2020-02-21T16:37:00Z">
        <w:r>
          <w:rPr>
            <w:rFonts w:asciiTheme="minorHAnsi" w:hAnsiTheme="minorHAnsi" w:cstheme="minorHAnsi"/>
            <w:sz w:val="22"/>
            <w:szCs w:val="22"/>
          </w:rPr>
          <w:t>t</w:t>
        </w:r>
      </w:ins>
      <w:ins w:id="228" w:author="Carter, Larry" w:date="2020-02-21T16:36:00Z">
        <w:r>
          <w:rPr>
            <w:rFonts w:asciiTheme="minorHAnsi" w:hAnsiTheme="minorHAnsi" w:cstheme="minorHAnsi"/>
            <w:sz w:val="22"/>
            <w:szCs w:val="22"/>
          </w:rPr>
          <w:t>ime for manual processes</w:t>
        </w:r>
      </w:ins>
    </w:p>
    <w:p w14:paraId="218BA68E" w14:textId="5AF5D8C9" w:rsidR="00C770A7" w:rsidRPr="00123705" w:rsidRDefault="00C770A7" w:rsidP="00C770A7">
      <w:pPr>
        <w:pStyle w:val="ListParagraph"/>
        <w:numPr>
          <w:ilvl w:val="0"/>
          <w:numId w:val="11"/>
        </w:numPr>
        <w:spacing w:line="276" w:lineRule="auto"/>
        <w:rPr>
          <w:moveTo w:id="229" w:author="Carter, Larry" w:date="2020-02-21T16:33:00Z"/>
          <w:rFonts w:asciiTheme="minorHAnsi" w:hAnsiTheme="minorHAnsi" w:cstheme="minorHAnsi"/>
          <w:sz w:val="22"/>
          <w:szCs w:val="22"/>
        </w:rPr>
      </w:pPr>
      <w:ins w:id="230" w:author="Carter, Larry" w:date="2020-02-21T16:36:00Z">
        <w:r>
          <w:rPr>
            <w:rFonts w:asciiTheme="minorHAnsi" w:hAnsiTheme="minorHAnsi" w:cstheme="minorHAnsi"/>
            <w:sz w:val="22"/>
            <w:szCs w:val="22"/>
          </w:rPr>
          <w:t>Check consistency of</w:t>
        </w:r>
      </w:ins>
      <w:ins w:id="231" w:author="Carter, Larry" w:date="2020-02-21T16:37:00Z">
        <w:r>
          <w:rPr>
            <w:rFonts w:asciiTheme="minorHAnsi" w:hAnsiTheme="minorHAnsi" w:cstheme="minorHAnsi"/>
            <w:sz w:val="22"/>
            <w:szCs w:val="22"/>
          </w:rPr>
          <w:t xml:space="preserve"> builds for existing technologies</w:t>
        </w:r>
      </w:ins>
    </w:p>
    <w:moveToRangeEnd w:id="216"/>
    <w:p w14:paraId="0E6688A0" w14:textId="0E941CAF" w:rsidR="00A149F2" w:rsidRPr="00895AB3" w:rsidRDefault="00A149F2" w:rsidP="00895AB3">
      <w:pPr>
        <w:rPr>
          <w:ins w:id="232" w:author="Carter, Larry" w:date="2020-02-21T16:14:00Z"/>
          <w:rFonts w:asciiTheme="minorHAnsi" w:hAnsiTheme="minorHAnsi"/>
          <w:sz w:val="22"/>
          <w:szCs w:val="22"/>
          <w:rPrChange w:id="233" w:author="Carter, Larry" w:date="2020-02-21T17:03:00Z">
            <w:rPr>
              <w:ins w:id="234" w:author="Carter, Larry" w:date="2020-02-21T16:14:00Z"/>
            </w:rPr>
          </w:rPrChange>
        </w:rPr>
        <w:pPrChange w:id="235" w:author="Carter, Larry" w:date="2020-02-21T17:03:00Z">
          <w:pPr>
            <w:pStyle w:val="ListParagraph"/>
          </w:pPr>
        </w:pPrChange>
      </w:pPr>
    </w:p>
    <w:p w14:paraId="631D2A65" w14:textId="597EFEBA" w:rsidR="00A149F2" w:rsidRPr="00A149F2" w:rsidRDefault="009C2357" w:rsidP="00A149F2">
      <w:pPr>
        <w:spacing w:line="276" w:lineRule="auto"/>
        <w:rPr>
          <w:ins w:id="236" w:author="Carter, Larry" w:date="2020-02-20T18:40:00Z"/>
          <w:rFonts w:asciiTheme="minorHAnsi" w:hAnsiTheme="minorHAnsi" w:cstheme="minorHAnsi"/>
          <w:b/>
          <w:sz w:val="22"/>
          <w:szCs w:val="22"/>
          <w:rPrChange w:id="237" w:author="Carter, Larry" w:date="2020-02-21T16:14:00Z">
            <w:rPr>
              <w:ins w:id="238" w:author="Carter, Larry" w:date="2020-02-20T18:40:00Z"/>
              <w:rFonts w:asciiTheme="minorHAnsi" w:hAnsiTheme="minorHAnsi"/>
              <w:sz w:val="22"/>
              <w:szCs w:val="22"/>
            </w:rPr>
          </w:rPrChange>
        </w:rPr>
        <w:pPrChange w:id="239" w:author="Carter, Larry" w:date="2020-02-21T16:14:00Z">
          <w:pPr>
            <w:pStyle w:val="ListParagraph"/>
            <w:numPr>
              <w:numId w:val="11"/>
            </w:numPr>
            <w:ind w:hanging="360"/>
          </w:pPr>
        </w:pPrChange>
      </w:pPr>
      <w:ins w:id="240" w:author="Carter, Larry" w:date="2020-02-21T16:25:00Z">
        <w:r>
          <w:rPr>
            <w:rFonts w:asciiTheme="minorHAnsi" w:hAnsiTheme="minorHAnsi" w:cstheme="minorHAnsi"/>
            <w:b/>
            <w:sz w:val="22"/>
            <w:szCs w:val="22"/>
          </w:rPr>
          <w:t>Framework Development</w:t>
        </w:r>
      </w:ins>
    </w:p>
    <w:p w14:paraId="1E10BBBA" w14:textId="77777777" w:rsidR="009862A1" w:rsidRDefault="009862A1" w:rsidP="009862A1">
      <w:pPr>
        <w:pStyle w:val="ListParagraph"/>
        <w:numPr>
          <w:ilvl w:val="0"/>
          <w:numId w:val="11"/>
        </w:numPr>
        <w:rPr>
          <w:ins w:id="241" w:author="Carter, Larry" w:date="2020-02-20T18:40:00Z"/>
          <w:rFonts w:asciiTheme="minorHAnsi" w:hAnsiTheme="minorHAnsi"/>
          <w:sz w:val="22"/>
          <w:szCs w:val="22"/>
        </w:rPr>
      </w:pPr>
      <w:ins w:id="242" w:author="Carter, Larry" w:date="2020-02-20T18:40:00Z">
        <w:r>
          <w:rPr>
            <w:rFonts w:asciiTheme="minorHAnsi" w:hAnsiTheme="minorHAnsi"/>
            <w:sz w:val="22"/>
            <w:szCs w:val="22"/>
          </w:rPr>
          <w:t>Develop standards for each toolset</w:t>
        </w:r>
      </w:ins>
    </w:p>
    <w:p w14:paraId="02FE89C5" w14:textId="77777777" w:rsidR="009862A1" w:rsidRDefault="009862A1" w:rsidP="009862A1">
      <w:pPr>
        <w:pStyle w:val="ListParagraph"/>
        <w:numPr>
          <w:ilvl w:val="1"/>
          <w:numId w:val="11"/>
        </w:numPr>
        <w:rPr>
          <w:ins w:id="243" w:author="Carter, Larry" w:date="2020-02-20T18:40:00Z"/>
          <w:rFonts w:asciiTheme="minorHAnsi" w:hAnsiTheme="minorHAnsi"/>
          <w:sz w:val="22"/>
          <w:szCs w:val="22"/>
        </w:rPr>
      </w:pPr>
      <w:ins w:id="244" w:author="Carter, Larry" w:date="2020-02-20T18:40:00Z">
        <w:r>
          <w:rPr>
            <w:rFonts w:asciiTheme="minorHAnsi" w:hAnsiTheme="minorHAnsi"/>
            <w:sz w:val="22"/>
            <w:szCs w:val="22"/>
          </w:rPr>
          <w:t>Ansible</w:t>
        </w:r>
      </w:ins>
    </w:p>
    <w:p w14:paraId="79F7EAB5" w14:textId="77777777" w:rsidR="009862A1" w:rsidRDefault="009862A1" w:rsidP="009862A1">
      <w:pPr>
        <w:pStyle w:val="ListParagraph"/>
        <w:numPr>
          <w:ilvl w:val="2"/>
          <w:numId w:val="11"/>
        </w:numPr>
        <w:rPr>
          <w:ins w:id="245" w:author="Carter, Larry" w:date="2020-02-20T18:40:00Z"/>
          <w:rFonts w:asciiTheme="minorHAnsi" w:hAnsiTheme="minorHAnsi"/>
          <w:sz w:val="22"/>
          <w:szCs w:val="22"/>
        </w:rPr>
      </w:pPr>
      <w:ins w:id="246" w:author="Carter, Larry" w:date="2020-02-20T18:40:00Z">
        <w:r>
          <w:rPr>
            <w:rFonts w:asciiTheme="minorHAnsi" w:hAnsiTheme="minorHAnsi"/>
            <w:sz w:val="22"/>
            <w:szCs w:val="22"/>
          </w:rPr>
          <w:t>Version of Ansible deployed</w:t>
        </w:r>
      </w:ins>
    </w:p>
    <w:p w14:paraId="36F41F0A" w14:textId="77777777" w:rsidR="009862A1" w:rsidRDefault="009862A1" w:rsidP="009862A1">
      <w:pPr>
        <w:pStyle w:val="ListParagraph"/>
        <w:numPr>
          <w:ilvl w:val="2"/>
          <w:numId w:val="11"/>
        </w:numPr>
        <w:rPr>
          <w:ins w:id="247" w:author="Carter, Larry" w:date="2020-02-20T18:40:00Z"/>
          <w:rFonts w:asciiTheme="minorHAnsi" w:hAnsiTheme="minorHAnsi"/>
          <w:sz w:val="22"/>
          <w:szCs w:val="22"/>
        </w:rPr>
      </w:pPr>
      <w:ins w:id="248" w:author="Carter, Larry" w:date="2020-02-20T18:40:00Z">
        <w:r>
          <w:rPr>
            <w:rFonts w:asciiTheme="minorHAnsi" w:hAnsiTheme="minorHAnsi"/>
            <w:sz w:val="22"/>
            <w:szCs w:val="22"/>
          </w:rPr>
          <w:t>Default language used in coding</w:t>
        </w:r>
      </w:ins>
    </w:p>
    <w:p w14:paraId="4E5781CC" w14:textId="77777777" w:rsidR="009862A1" w:rsidRDefault="009862A1" w:rsidP="009862A1">
      <w:pPr>
        <w:pStyle w:val="ListParagraph"/>
        <w:numPr>
          <w:ilvl w:val="2"/>
          <w:numId w:val="11"/>
        </w:numPr>
        <w:rPr>
          <w:ins w:id="249" w:author="Carter, Larry" w:date="2020-02-20T18:40:00Z"/>
          <w:rFonts w:asciiTheme="minorHAnsi" w:hAnsiTheme="minorHAnsi"/>
          <w:sz w:val="22"/>
          <w:szCs w:val="22"/>
        </w:rPr>
      </w:pPr>
      <w:ins w:id="250" w:author="Carter, Larry" w:date="2020-02-20T18:40:00Z">
        <w:r>
          <w:rPr>
            <w:rFonts w:asciiTheme="minorHAnsi" w:hAnsiTheme="minorHAnsi"/>
            <w:sz w:val="22"/>
            <w:szCs w:val="22"/>
          </w:rPr>
          <w:t>Template Engine for Variables</w:t>
        </w:r>
      </w:ins>
    </w:p>
    <w:p w14:paraId="0E1B4DAC" w14:textId="77777777" w:rsidR="009862A1" w:rsidRDefault="009862A1" w:rsidP="009862A1">
      <w:pPr>
        <w:pStyle w:val="ListParagraph"/>
        <w:numPr>
          <w:ilvl w:val="1"/>
          <w:numId w:val="11"/>
        </w:numPr>
        <w:rPr>
          <w:ins w:id="251" w:author="Carter, Larry" w:date="2020-02-20T18:40:00Z"/>
          <w:rFonts w:asciiTheme="minorHAnsi" w:hAnsiTheme="minorHAnsi"/>
          <w:sz w:val="22"/>
          <w:szCs w:val="22"/>
        </w:rPr>
      </w:pPr>
      <w:ins w:id="252" w:author="Carter, Larry" w:date="2020-02-20T18:40:00Z">
        <w:r>
          <w:rPr>
            <w:rFonts w:asciiTheme="minorHAnsi" w:hAnsiTheme="minorHAnsi"/>
            <w:sz w:val="22"/>
            <w:szCs w:val="22"/>
          </w:rPr>
          <w:t>GitLab</w:t>
        </w:r>
      </w:ins>
    </w:p>
    <w:p w14:paraId="487F7BCD" w14:textId="77777777" w:rsidR="009862A1" w:rsidRDefault="009862A1" w:rsidP="009862A1">
      <w:pPr>
        <w:pStyle w:val="ListParagraph"/>
        <w:numPr>
          <w:ilvl w:val="2"/>
          <w:numId w:val="11"/>
        </w:numPr>
        <w:rPr>
          <w:ins w:id="253" w:author="Carter, Larry" w:date="2020-02-20T18:40:00Z"/>
          <w:rFonts w:asciiTheme="minorHAnsi" w:hAnsiTheme="minorHAnsi"/>
          <w:sz w:val="22"/>
          <w:szCs w:val="22"/>
        </w:rPr>
      </w:pPr>
      <w:ins w:id="254" w:author="Carter, Larry" w:date="2020-02-20T18:40:00Z">
        <w:r>
          <w:rPr>
            <w:rFonts w:asciiTheme="minorHAnsi" w:hAnsiTheme="minorHAnsi"/>
            <w:sz w:val="22"/>
            <w:szCs w:val="22"/>
          </w:rPr>
          <w:t>Create Team Page within GitLab (</w:t>
        </w:r>
        <w:proofErr w:type="spellStart"/>
        <w:r>
          <w:rPr>
            <w:rFonts w:asciiTheme="minorHAnsi" w:hAnsiTheme="minorHAnsi"/>
            <w:sz w:val="22"/>
            <w:szCs w:val="22"/>
          </w:rPr>
          <w:t>NetAnsibleDevOps</w:t>
        </w:r>
        <w:proofErr w:type="spellEnd"/>
        <w:r>
          <w:rPr>
            <w:rFonts w:asciiTheme="minorHAnsi" w:hAnsiTheme="minorHAnsi"/>
            <w:sz w:val="22"/>
            <w:szCs w:val="22"/>
          </w:rPr>
          <w:t>)</w:t>
        </w:r>
      </w:ins>
    </w:p>
    <w:p w14:paraId="5DBD49C7" w14:textId="77777777" w:rsidR="009862A1" w:rsidRDefault="009862A1" w:rsidP="009862A1">
      <w:pPr>
        <w:pStyle w:val="ListParagraph"/>
        <w:numPr>
          <w:ilvl w:val="2"/>
          <w:numId w:val="11"/>
        </w:numPr>
        <w:rPr>
          <w:ins w:id="255" w:author="Carter, Larry" w:date="2020-02-20T18:40:00Z"/>
          <w:rFonts w:asciiTheme="minorHAnsi" w:hAnsiTheme="minorHAnsi"/>
          <w:sz w:val="22"/>
          <w:szCs w:val="22"/>
        </w:rPr>
      </w:pPr>
      <w:ins w:id="256" w:author="Carter, Larry" w:date="2020-02-20T18:40:00Z">
        <w:r>
          <w:rPr>
            <w:rFonts w:asciiTheme="minorHAnsi" w:hAnsiTheme="minorHAnsi"/>
            <w:sz w:val="22"/>
            <w:szCs w:val="22"/>
          </w:rPr>
          <w:t>Secure Access to Team Page</w:t>
        </w:r>
      </w:ins>
    </w:p>
    <w:p w14:paraId="41C43D1F" w14:textId="77777777" w:rsidR="009862A1" w:rsidRDefault="009862A1" w:rsidP="009862A1">
      <w:pPr>
        <w:pStyle w:val="ListParagraph"/>
        <w:numPr>
          <w:ilvl w:val="2"/>
          <w:numId w:val="11"/>
        </w:numPr>
        <w:rPr>
          <w:ins w:id="257" w:author="Carter, Larry" w:date="2020-02-20T18:40:00Z"/>
          <w:rFonts w:asciiTheme="minorHAnsi" w:hAnsiTheme="minorHAnsi"/>
          <w:sz w:val="22"/>
          <w:szCs w:val="22"/>
        </w:rPr>
      </w:pPr>
      <w:ins w:id="258" w:author="Carter, Larry" w:date="2020-02-20T18:40:00Z">
        <w:r>
          <w:rPr>
            <w:rFonts w:asciiTheme="minorHAnsi" w:hAnsiTheme="minorHAnsi"/>
            <w:sz w:val="22"/>
            <w:szCs w:val="22"/>
          </w:rPr>
          <w:t>Create Individual Projects per technology</w:t>
        </w:r>
      </w:ins>
    </w:p>
    <w:p w14:paraId="2069A255" w14:textId="77777777" w:rsidR="009862A1" w:rsidRDefault="009862A1" w:rsidP="009862A1">
      <w:pPr>
        <w:pStyle w:val="ListParagraph"/>
        <w:numPr>
          <w:ilvl w:val="1"/>
          <w:numId w:val="11"/>
        </w:numPr>
        <w:rPr>
          <w:ins w:id="259" w:author="Carter, Larry" w:date="2020-02-20T18:40:00Z"/>
          <w:rFonts w:asciiTheme="minorHAnsi" w:hAnsiTheme="minorHAnsi"/>
          <w:sz w:val="22"/>
          <w:szCs w:val="22"/>
        </w:rPr>
      </w:pPr>
      <w:proofErr w:type="spellStart"/>
      <w:ins w:id="260" w:author="Carter, Larry" w:date="2020-02-20T18:40:00Z">
        <w:r>
          <w:rPr>
            <w:rFonts w:asciiTheme="minorHAnsi" w:hAnsiTheme="minorHAnsi"/>
            <w:sz w:val="22"/>
            <w:szCs w:val="22"/>
          </w:rPr>
          <w:t>VSCode</w:t>
        </w:r>
        <w:proofErr w:type="spellEnd"/>
      </w:ins>
    </w:p>
    <w:p w14:paraId="0F856914" w14:textId="77777777" w:rsidR="009862A1" w:rsidRDefault="009862A1" w:rsidP="009862A1">
      <w:pPr>
        <w:pStyle w:val="ListParagraph"/>
        <w:numPr>
          <w:ilvl w:val="2"/>
          <w:numId w:val="11"/>
        </w:numPr>
        <w:rPr>
          <w:ins w:id="261" w:author="Carter, Larry" w:date="2020-02-20T18:40:00Z"/>
          <w:rFonts w:asciiTheme="minorHAnsi" w:hAnsiTheme="minorHAnsi"/>
          <w:sz w:val="22"/>
          <w:szCs w:val="22"/>
        </w:rPr>
      </w:pPr>
      <w:ins w:id="262" w:author="Carter, Larry" w:date="2020-02-20T18:40:00Z">
        <w:r>
          <w:rPr>
            <w:rFonts w:asciiTheme="minorHAnsi" w:hAnsiTheme="minorHAnsi"/>
            <w:sz w:val="22"/>
            <w:szCs w:val="22"/>
          </w:rPr>
          <w:t>Default Source Code Editor</w:t>
        </w:r>
      </w:ins>
    </w:p>
    <w:p w14:paraId="0C1CE1B6" w14:textId="0A9B1C38" w:rsidR="009862A1" w:rsidRDefault="009862A1" w:rsidP="009862A1">
      <w:pPr>
        <w:pStyle w:val="ListParagraph"/>
        <w:numPr>
          <w:ilvl w:val="2"/>
          <w:numId w:val="11"/>
        </w:numPr>
        <w:rPr>
          <w:ins w:id="263" w:author="Carter, Larry" w:date="2020-02-21T16:28:00Z"/>
          <w:rFonts w:asciiTheme="minorHAnsi" w:hAnsiTheme="minorHAnsi"/>
          <w:sz w:val="22"/>
          <w:szCs w:val="22"/>
        </w:rPr>
      </w:pPr>
      <w:ins w:id="264" w:author="Carter, Larry" w:date="2020-02-20T18:40:00Z">
        <w:r>
          <w:rPr>
            <w:rFonts w:asciiTheme="minorHAnsi" w:hAnsiTheme="minorHAnsi"/>
            <w:sz w:val="22"/>
            <w:szCs w:val="22"/>
          </w:rPr>
          <w:t>Default set to YAML defined specs</w:t>
        </w:r>
      </w:ins>
      <w:ins w:id="265" w:author="Carter, Larry" w:date="2020-02-21T16:28:00Z">
        <w:r w:rsidR="009C2357">
          <w:rPr>
            <w:rFonts w:asciiTheme="minorHAnsi" w:hAnsiTheme="minorHAnsi"/>
            <w:sz w:val="22"/>
            <w:szCs w:val="22"/>
          </w:rPr>
          <w:t xml:space="preserve"> for tool</w:t>
        </w:r>
      </w:ins>
    </w:p>
    <w:p w14:paraId="15F314E5" w14:textId="77777777" w:rsidR="009C2357" w:rsidRDefault="009C2357" w:rsidP="009C2357">
      <w:pPr>
        <w:pStyle w:val="ListParagraph"/>
        <w:ind w:left="2160"/>
        <w:rPr>
          <w:ins w:id="266" w:author="Carter, Larry" w:date="2020-02-20T18:40:00Z"/>
          <w:rFonts w:asciiTheme="minorHAnsi" w:hAnsiTheme="minorHAnsi"/>
          <w:sz w:val="22"/>
          <w:szCs w:val="22"/>
        </w:rPr>
        <w:pPrChange w:id="267" w:author="Carter, Larry" w:date="2020-02-21T16:28:00Z">
          <w:pPr>
            <w:pStyle w:val="ListParagraph"/>
            <w:numPr>
              <w:ilvl w:val="2"/>
              <w:numId w:val="11"/>
            </w:numPr>
            <w:ind w:left="2160" w:hanging="360"/>
          </w:pPr>
        </w:pPrChange>
      </w:pPr>
    </w:p>
    <w:p w14:paraId="4B0BB47F" w14:textId="77777777" w:rsidR="009862A1" w:rsidRDefault="009862A1" w:rsidP="009862A1">
      <w:pPr>
        <w:pStyle w:val="ListParagraph"/>
        <w:numPr>
          <w:ilvl w:val="0"/>
          <w:numId w:val="11"/>
        </w:numPr>
        <w:rPr>
          <w:ins w:id="268" w:author="Carter, Larry" w:date="2020-02-20T18:40:00Z"/>
          <w:rFonts w:asciiTheme="minorHAnsi" w:hAnsiTheme="minorHAnsi"/>
          <w:sz w:val="22"/>
          <w:szCs w:val="22"/>
        </w:rPr>
      </w:pPr>
      <w:ins w:id="269" w:author="Carter, Larry" w:date="2020-02-20T18:40:00Z">
        <w:r>
          <w:rPr>
            <w:rFonts w:asciiTheme="minorHAnsi" w:hAnsiTheme="minorHAnsi"/>
            <w:sz w:val="22"/>
            <w:szCs w:val="22"/>
          </w:rPr>
          <w:t>Develop and Provide standards for Automation Playbooks</w:t>
        </w:r>
      </w:ins>
    </w:p>
    <w:p w14:paraId="1B183A84" w14:textId="77777777" w:rsidR="009862A1" w:rsidRDefault="009862A1" w:rsidP="009862A1">
      <w:pPr>
        <w:pStyle w:val="ListParagraph"/>
        <w:numPr>
          <w:ilvl w:val="1"/>
          <w:numId w:val="11"/>
        </w:numPr>
        <w:rPr>
          <w:ins w:id="270" w:author="Carter, Larry" w:date="2020-02-20T18:40:00Z"/>
          <w:rFonts w:asciiTheme="minorHAnsi" w:hAnsiTheme="minorHAnsi"/>
          <w:sz w:val="22"/>
          <w:szCs w:val="22"/>
        </w:rPr>
      </w:pPr>
      <w:ins w:id="271" w:author="Carter, Larry" w:date="2020-02-20T18:40:00Z">
        <w:r>
          <w:rPr>
            <w:rFonts w:asciiTheme="minorHAnsi" w:hAnsiTheme="minorHAnsi"/>
            <w:sz w:val="22"/>
            <w:szCs w:val="22"/>
          </w:rPr>
          <w:t>Develop Standards, Structure and Formats for Playbooks</w:t>
        </w:r>
      </w:ins>
    </w:p>
    <w:p w14:paraId="0B898D48" w14:textId="77777777" w:rsidR="009862A1" w:rsidRDefault="009862A1" w:rsidP="009862A1">
      <w:pPr>
        <w:pStyle w:val="ListParagraph"/>
        <w:numPr>
          <w:ilvl w:val="1"/>
          <w:numId w:val="11"/>
        </w:numPr>
        <w:rPr>
          <w:ins w:id="272" w:author="Carter, Larry" w:date="2020-02-20T18:40:00Z"/>
          <w:rFonts w:asciiTheme="minorHAnsi" w:hAnsiTheme="minorHAnsi"/>
          <w:sz w:val="22"/>
          <w:szCs w:val="22"/>
        </w:rPr>
      </w:pPr>
      <w:ins w:id="273" w:author="Carter, Larry" w:date="2020-02-20T18:40:00Z">
        <w:r>
          <w:rPr>
            <w:rFonts w:asciiTheme="minorHAnsi" w:hAnsiTheme="minorHAnsi"/>
            <w:sz w:val="22"/>
            <w:szCs w:val="22"/>
          </w:rPr>
          <w:t>Identify user interaction with Playbooks</w:t>
        </w:r>
      </w:ins>
    </w:p>
    <w:p w14:paraId="36FDC6E4" w14:textId="77777777" w:rsidR="009862A1" w:rsidRDefault="009862A1" w:rsidP="009862A1">
      <w:pPr>
        <w:pStyle w:val="ListParagraph"/>
        <w:numPr>
          <w:ilvl w:val="1"/>
          <w:numId w:val="11"/>
        </w:numPr>
        <w:rPr>
          <w:ins w:id="274" w:author="Carter, Larry" w:date="2020-02-20T18:40:00Z"/>
          <w:rFonts w:asciiTheme="minorHAnsi" w:hAnsiTheme="minorHAnsi"/>
          <w:sz w:val="22"/>
          <w:szCs w:val="22"/>
        </w:rPr>
      </w:pPr>
      <w:ins w:id="275" w:author="Carter, Larry" w:date="2020-02-20T18:40:00Z">
        <w:r>
          <w:rPr>
            <w:rFonts w:asciiTheme="minorHAnsi" w:hAnsiTheme="minorHAnsi"/>
            <w:sz w:val="22"/>
            <w:szCs w:val="22"/>
          </w:rPr>
          <w:t>Develop framework and structure on data inputs for operation</w:t>
        </w:r>
      </w:ins>
    </w:p>
    <w:p w14:paraId="40C3FA76" w14:textId="77777777" w:rsidR="009862A1" w:rsidRDefault="009862A1" w:rsidP="009862A1">
      <w:pPr>
        <w:pStyle w:val="ListParagraph"/>
        <w:numPr>
          <w:ilvl w:val="1"/>
          <w:numId w:val="11"/>
        </w:numPr>
        <w:rPr>
          <w:ins w:id="276" w:author="Carter, Larry" w:date="2020-02-20T18:40:00Z"/>
          <w:rFonts w:asciiTheme="minorHAnsi" w:hAnsiTheme="minorHAnsi"/>
          <w:sz w:val="22"/>
          <w:szCs w:val="22"/>
        </w:rPr>
      </w:pPr>
      <w:ins w:id="277" w:author="Carter, Larry" w:date="2020-02-20T18:40:00Z">
        <w:r>
          <w:rPr>
            <w:rFonts w:asciiTheme="minorHAnsi" w:hAnsiTheme="minorHAnsi"/>
            <w:sz w:val="22"/>
            <w:szCs w:val="22"/>
          </w:rPr>
          <w:t>Identify Output format and locations</w:t>
        </w:r>
      </w:ins>
    </w:p>
    <w:p w14:paraId="396C4E58" w14:textId="48E805F4" w:rsidR="009862A1" w:rsidRDefault="009862A1" w:rsidP="009862A1">
      <w:pPr>
        <w:pStyle w:val="ListParagraph"/>
        <w:numPr>
          <w:ilvl w:val="1"/>
          <w:numId w:val="11"/>
        </w:numPr>
        <w:rPr>
          <w:ins w:id="278" w:author="Carter, Larry" w:date="2020-02-21T16:56:00Z"/>
          <w:rFonts w:asciiTheme="minorHAnsi" w:hAnsiTheme="minorHAnsi"/>
          <w:sz w:val="22"/>
          <w:szCs w:val="22"/>
        </w:rPr>
      </w:pPr>
      <w:ins w:id="279" w:author="Carter, Larry" w:date="2020-02-20T18:40:00Z">
        <w:r>
          <w:rPr>
            <w:rFonts w:asciiTheme="minorHAnsi" w:hAnsiTheme="minorHAnsi"/>
            <w:sz w:val="22"/>
            <w:szCs w:val="22"/>
          </w:rPr>
          <w:t xml:space="preserve">Design and develop verification </w:t>
        </w:r>
        <w:commentRangeStart w:id="280"/>
        <w:r>
          <w:rPr>
            <w:rFonts w:asciiTheme="minorHAnsi" w:hAnsiTheme="minorHAnsi"/>
            <w:sz w:val="22"/>
            <w:szCs w:val="22"/>
          </w:rPr>
          <w:t>report</w:t>
        </w:r>
        <w:commentRangeEnd w:id="280"/>
        <w:r>
          <w:rPr>
            <w:rStyle w:val="CommentReference"/>
          </w:rPr>
          <w:commentReference w:id="280"/>
        </w:r>
      </w:ins>
    </w:p>
    <w:p w14:paraId="08392BF9" w14:textId="77777777" w:rsidR="0041096D" w:rsidRDefault="0041096D" w:rsidP="0041096D">
      <w:pPr>
        <w:pStyle w:val="ListParagraph"/>
        <w:ind w:left="1440"/>
        <w:rPr>
          <w:ins w:id="281" w:author="Carter, Larry" w:date="2020-02-21T16:56:00Z"/>
          <w:rFonts w:asciiTheme="minorHAnsi" w:hAnsiTheme="minorHAnsi"/>
          <w:sz w:val="22"/>
          <w:szCs w:val="22"/>
        </w:rPr>
        <w:pPrChange w:id="282" w:author="Carter, Larry" w:date="2020-02-21T16:56:00Z">
          <w:pPr>
            <w:pStyle w:val="ListParagraph"/>
            <w:numPr>
              <w:ilvl w:val="1"/>
              <w:numId w:val="11"/>
            </w:numPr>
            <w:ind w:left="1440" w:hanging="360"/>
          </w:pPr>
        </w:pPrChange>
      </w:pPr>
    </w:p>
    <w:p w14:paraId="22DBC37F" w14:textId="4E450545" w:rsidR="0041096D" w:rsidDel="0041096D" w:rsidRDefault="0041096D" w:rsidP="0041096D">
      <w:pPr>
        <w:spacing w:line="276" w:lineRule="auto"/>
        <w:rPr>
          <w:del w:id="283" w:author="Carter, Larry" w:date="2020-02-21T16:56:00Z"/>
          <w:moveTo w:id="284" w:author="Carter, Larry" w:date="2020-02-21T16:56:00Z"/>
          <w:rFonts w:asciiTheme="minorHAnsi" w:hAnsiTheme="minorHAnsi" w:cstheme="minorHAnsi"/>
          <w:sz w:val="22"/>
          <w:szCs w:val="22"/>
        </w:rPr>
      </w:pPr>
      <w:moveToRangeStart w:id="285" w:author="Carter, Larry" w:date="2020-02-21T16:56:00Z" w:name="move33196595"/>
      <w:moveTo w:id="286" w:author="Carter, Larry" w:date="2020-02-21T16:56:00Z">
        <w:del w:id="287" w:author="Carter, Larry" w:date="2020-02-21T16:56:00Z">
          <w:r w:rsidDel="0041096D">
            <w:rPr>
              <w:rFonts w:asciiTheme="minorHAnsi" w:hAnsiTheme="minorHAnsi" w:cstheme="minorHAnsi"/>
              <w:b/>
              <w:sz w:val="22"/>
              <w:szCs w:val="22"/>
            </w:rPr>
            <w:delText xml:space="preserve">Technical Development: </w:delText>
          </w:r>
        </w:del>
      </w:moveTo>
    </w:p>
    <w:p w14:paraId="63E79442" w14:textId="77777777" w:rsidR="0041096D" w:rsidRDefault="0041096D" w:rsidP="0041096D">
      <w:pPr>
        <w:pStyle w:val="ListParagraph"/>
        <w:numPr>
          <w:ilvl w:val="0"/>
          <w:numId w:val="11"/>
        </w:numPr>
        <w:spacing w:line="276" w:lineRule="auto"/>
        <w:rPr>
          <w:moveTo w:id="288" w:author="Carter, Larry" w:date="2020-02-21T16:56:00Z"/>
          <w:rFonts w:asciiTheme="minorHAnsi" w:hAnsiTheme="minorHAnsi" w:cstheme="minorHAnsi"/>
          <w:sz w:val="22"/>
          <w:szCs w:val="22"/>
        </w:rPr>
      </w:pPr>
      <w:moveTo w:id="289" w:author="Carter, Larry" w:date="2020-02-21T16:56:00Z">
        <w:r>
          <w:rPr>
            <w:rFonts w:asciiTheme="minorHAnsi" w:hAnsiTheme="minorHAnsi" w:cstheme="minorHAnsi"/>
            <w:sz w:val="22"/>
            <w:szCs w:val="22"/>
          </w:rPr>
          <w:t>Build out the Network Automation environment</w:t>
        </w:r>
      </w:moveTo>
    </w:p>
    <w:p w14:paraId="462F9FDD" w14:textId="77777777" w:rsidR="0041096D" w:rsidRDefault="0041096D" w:rsidP="0041096D">
      <w:pPr>
        <w:pStyle w:val="ListParagraph"/>
        <w:numPr>
          <w:ilvl w:val="1"/>
          <w:numId w:val="11"/>
        </w:numPr>
        <w:spacing w:line="276" w:lineRule="auto"/>
        <w:rPr>
          <w:moveTo w:id="290" w:author="Carter, Larry" w:date="2020-02-21T16:56:00Z"/>
          <w:rFonts w:asciiTheme="minorHAnsi" w:hAnsiTheme="minorHAnsi" w:cstheme="minorHAnsi"/>
          <w:sz w:val="22"/>
          <w:szCs w:val="22"/>
        </w:rPr>
      </w:pPr>
      <w:moveTo w:id="291" w:author="Carter, Larry" w:date="2020-02-21T16:56:00Z">
        <w:r>
          <w:rPr>
            <w:rFonts w:asciiTheme="minorHAnsi" w:hAnsiTheme="minorHAnsi" w:cstheme="minorHAnsi"/>
            <w:sz w:val="22"/>
            <w:szCs w:val="22"/>
          </w:rPr>
          <w:t>Stand up Linux Servers</w:t>
        </w:r>
      </w:moveTo>
    </w:p>
    <w:p w14:paraId="2C14ACBD" w14:textId="5D92F62C" w:rsidR="0041096D" w:rsidRDefault="0041096D" w:rsidP="0041096D">
      <w:pPr>
        <w:pStyle w:val="ListParagraph"/>
        <w:numPr>
          <w:ilvl w:val="1"/>
          <w:numId w:val="11"/>
        </w:numPr>
        <w:spacing w:line="276" w:lineRule="auto"/>
        <w:rPr>
          <w:ins w:id="292" w:author="Carter, Larry" w:date="2020-02-21T16:56:00Z"/>
          <w:rFonts w:asciiTheme="minorHAnsi" w:hAnsiTheme="minorHAnsi" w:cstheme="minorHAnsi"/>
          <w:sz w:val="22"/>
          <w:szCs w:val="22"/>
        </w:rPr>
      </w:pPr>
      <w:moveTo w:id="293" w:author="Carter, Larry" w:date="2020-02-21T16:56:00Z">
        <w:r>
          <w:rPr>
            <w:rFonts w:asciiTheme="minorHAnsi" w:hAnsiTheme="minorHAnsi" w:cstheme="minorHAnsi"/>
            <w:sz w:val="22"/>
            <w:szCs w:val="22"/>
          </w:rPr>
          <w:t xml:space="preserve">Build out the </w:t>
        </w:r>
      </w:moveTo>
      <w:ins w:id="294" w:author="Carter, Larry" w:date="2020-02-21T16:57:00Z">
        <w:r>
          <w:rPr>
            <w:rFonts w:asciiTheme="minorHAnsi" w:hAnsiTheme="minorHAnsi" w:cstheme="minorHAnsi"/>
            <w:sz w:val="22"/>
            <w:szCs w:val="22"/>
          </w:rPr>
          <w:t xml:space="preserve">automation </w:t>
        </w:r>
      </w:ins>
      <w:moveTo w:id="295" w:author="Carter, Larry" w:date="2020-02-21T16:56:00Z">
        <w:r>
          <w:rPr>
            <w:rFonts w:asciiTheme="minorHAnsi" w:hAnsiTheme="minorHAnsi" w:cstheme="minorHAnsi"/>
            <w:sz w:val="22"/>
            <w:szCs w:val="22"/>
          </w:rPr>
          <w:t xml:space="preserve">network within the </w:t>
        </w:r>
        <w:del w:id="296" w:author="Carter, Larry" w:date="2020-02-21T16:57:00Z">
          <w:r w:rsidDel="0041096D">
            <w:rPr>
              <w:rFonts w:asciiTheme="minorHAnsi" w:hAnsiTheme="minorHAnsi" w:cstheme="minorHAnsi"/>
              <w:sz w:val="22"/>
              <w:szCs w:val="22"/>
            </w:rPr>
            <w:delText xml:space="preserve">ACI </w:delText>
          </w:r>
        </w:del>
        <w:r>
          <w:rPr>
            <w:rFonts w:asciiTheme="minorHAnsi" w:hAnsiTheme="minorHAnsi" w:cstheme="minorHAnsi"/>
            <w:sz w:val="22"/>
            <w:szCs w:val="22"/>
          </w:rPr>
          <w:t>Production Domain</w:t>
        </w:r>
      </w:moveTo>
    </w:p>
    <w:p w14:paraId="651D5E24" w14:textId="77777777" w:rsidR="0041096D" w:rsidRPr="0041096D" w:rsidRDefault="0041096D" w:rsidP="0041096D">
      <w:pPr>
        <w:spacing w:line="276" w:lineRule="auto"/>
        <w:rPr>
          <w:moveTo w:id="297" w:author="Carter, Larry" w:date="2020-02-21T16:56:00Z"/>
          <w:rFonts w:asciiTheme="minorHAnsi" w:hAnsiTheme="minorHAnsi" w:cstheme="minorHAnsi"/>
          <w:sz w:val="22"/>
          <w:szCs w:val="22"/>
          <w:rPrChange w:id="298" w:author="Carter, Larry" w:date="2020-02-21T16:57:00Z">
            <w:rPr>
              <w:moveTo w:id="299" w:author="Carter, Larry" w:date="2020-02-21T16:56:00Z"/>
            </w:rPr>
          </w:rPrChange>
        </w:rPr>
        <w:pPrChange w:id="300" w:author="Carter, Larry" w:date="2020-02-21T16:57:00Z">
          <w:pPr>
            <w:pStyle w:val="ListParagraph"/>
            <w:numPr>
              <w:ilvl w:val="1"/>
              <w:numId w:val="11"/>
            </w:numPr>
            <w:spacing w:line="276" w:lineRule="auto"/>
            <w:ind w:left="1440" w:hanging="360"/>
          </w:pPr>
        </w:pPrChange>
      </w:pPr>
    </w:p>
    <w:p w14:paraId="3033A521" w14:textId="77777777" w:rsidR="0041096D" w:rsidRDefault="0041096D" w:rsidP="0041096D">
      <w:pPr>
        <w:pStyle w:val="ListParagraph"/>
        <w:numPr>
          <w:ilvl w:val="0"/>
          <w:numId w:val="11"/>
        </w:numPr>
        <w:spacing w:line="276" w:lineRule="auto"/>
        <w:rPr>
          <w:moveTo w:id="301" w:author="Carter, Larry" w:date="2020-02-21T16:56:00Z"/>
          <w:rFonts w:asciiTheme="minorHAnsi" w:hAnsiTheme="minorHAnsi" w:cstheme="minorHAnsi"/>
          <w:sz w:val="22"/>
          <w:szCs w:val="22"/>
        </w:rPr>
      </w:pPr>
      <w:moveTo w:id="302" w:author="Carter, Larry" w:date="2020-02-21T16:56:00Z">
        <w:r>
          <w:rPr>
            <w:rFonts w:asciiTheme="minorHAnsi" w:hAnsiTheme="minorHAnsi" w:cstheme="minorHAnsi"/>
            <w:sz w:val="22"/>
            <w:szCs w:val="22"/>
          </w:rPr>
          <w:t>Infrastructure connectivity</w:t>
        </w:r>
      </w:moveTo>
    </w:p>
    <w:p w14:paraId="4852ADFE" w14:textId="77777777" w:rsidR="0041096D" w:rsidRDefault="0041096D" w:rsidP="0041096D">
      <w:pPr>
        <w:pStyle w:val="ListParagraph"/>
        <w:numPr>
          <w:ilvl w:val="1"/>
          <w:numId w:val="11"/>
        </w:numPr>
        <w:spacing w:line="276" w:lineRule="auto"/>
        <w:rPr>
          <w:moveTo w:id="303" w:author="Carter, Larry" w:date="2020-02-21T16:56:00Z"/>
          <w:rFonts w:asciiTheme="minorHAnsi" w:hAnsiTheme="minorHAnsi" w:cstheme="minorHAnsi"/>
          <w:sz w:val="22"/>
          <w:szCs w:val="22"/>
        </w:rPr>
      </w:pPr>
      <w:moveTo w:id="304" w:author="Carter, Larry" w:date="2020-02-21T16:56:00Z">
        <w:r>
          <w:rPr>
            <w:rFonts w:asciiTheme="minorHAnsi" w:hAnsiTheme="minorHAnsi" w:cstheme="minorHAnsi"/>
            <w:sz w:val="22"/>
            <w:szCs w:val="22"/>
          </w:rPr>
          <w:t>Update Firewalls with rules to allow Ansible access to destination devices</w:t>
        </w:r>
      </w:moveTo>
    </w:p>
    <w:p w14:paraId="26E9BC4C" w14:textId="77777777" w:rsidR="0041096D" w:rsidRDefault="0041096D" w:rsidP="0041096D">
      <w:pPr>
        <w:pStyle w:val="ListParagraph"/>
        <w:numPr>
          <w:ilvl w:val="1"/>
          <w:numId w:val="11"/>
        </w:numPr>
        <w:spacing w:line="276" w:lineRule="auto"/>
        <w:rPr>
          <w:moveTo w:id="305" w:author="Carter, Larry" w:date="2020-02-21T16:56:00Z"/>
          <w:rFonts w:asciiTheme="minorHAnsi" w:hAnsiTheme="minorHAnsi" w:cstheme="minorHAnsi"/>
          <w:sz w:val="22"/>
          <w:szCs w:val="22"/>
        </w:rPr>
      </w:pPr>
      <w:moveTo w:id="306" w:author="Carter, Larry" w:date="2020-02-21T16:56:00Z">
        <w:r>
          <w:rPr>
            <w:rFonts w:asciiTheme="minorHAnsi" w:hAnsiTheme="minorHAnsi" w:cstheme="minorHAnsi"/>
            <w:sz w:val="22"/>
            <w:szCs w:val="22"/>
          </w:rPr>
          <w:t>Update destination device ACLs to allow Ansible Access</w:t>
        </w:r>
      </w:moveTo>
    </w:p>
    <w:moveToRangeEnd w:id="285"/>
    <w:p w14:paraId="7C81FE17" w14:textId="77777777" w:rsidR="009C2357" w:rsidRPr="0041096D" w:rsidRDefault="009C2357" w:rsidP="0041096D">
      <w:pPr>
        <w:rPr>
          <w:ins w:id="307" w:author="Carter, Larry" w:date="2020-02-21T16:27:00Z"/>
          <w:rFonts w:asciiTheme="minorHAnsi" w:hAnsiTheme="minorHAnsi"/>
          <w:sz w:val="22"/>
          <w:szCs w:val="22"/>
          <w:rPrChange w:id="308" w:author="Carter, Larry" w:date="2020-02-21T16:56:00Z">
            <w:rPr>
              <w:ins w:id="309" w:author="Carter, Larry" w:date="2020-02-21T16:27:00Z"/>
            </w:rPr>
          </w:rPrChange>
        </w:rPr>
        <w:pPrChange w:id="310" w:author="Carter, Larry" w:date="2020-02-21T16:56:00Z">
          <w:pPr>
            <w:pStyle w:val="ListParagraph"/>
            <w:numPr>
              <w:ilvl w:val="1"/>
              <w:numId w:val="11"/>
            </w:numPr>
            <w:ind w:left="1440" w:hanging="360"/>
          </w:pPr>
        </w:pPrChange>
      </w:pPr>
    </w:p>
    <w:p w14:paraId="415A5AD7" w14:textId="425BC79E" w:rsidR="00C770A7" w:rsidRPr="00C770A7" w:rsidRDefault="009C2357" w:rsidP="009C2357">
      <w:pPr>
        <w:spacing w:line="276" w:lineRule="auto"/>
        <w:rPr>
          <w:ins w:id="311" w:author="Carter, Larry" w:date="2020-02-20T18:40:00Z"/>
          <w:rFonts w:asciiTheme="minorHAnsi" w:hAnsiTheme="minorHAnsi" w:cstheme="minorHAnsi"/>
          <w:i/>
          <w:sz w:val="22"/>
          <w:szCs w:val="22"/>
          <w:rPrChange w:id="312" w:author="Carter, Larry" w:date="2020-02-21T16:31:00Z">
            <w:rPr>
              <w:ins w:id="313" w:author="Carter, Larry" w:date="2020-02-20T18:40:00Z"/>
            </w:rPr>
          </w:rPrChange>
        </w:rPr>
        <w:pPrChange w:id="314" w:author="Carter, Larry" w:date="2020-02-21T16:28:00Z">
          <w:pPr>
            <w:pStyle w:val="ListParagraph"/>
            <w:numPr>
              <w:ilvl w:val="1"/>
              <w:numId w:val="11"/>
            </w:numPr>
            <w:ind w:left="1440" w:hanging="360"/>
          </w:pPr>
        </w:pPrChange>
      </w:pPr>
      <w:ins w:id="315" w:author="Carter, Larry" w:date="2020-02-21T16:28:00Z">
        <w:r w:rsidRPr="009C2357">
          <w:rPr>
            <w:rFonts w:asciiTheme="minorHAnsi" w:hAnsiTheme="minorHAnsi" w:cstheme="minorHAnsi"/>
            <w:b/>
            <w:sz w:val="22"/>
            <w:szCs w:val="22"/>
            <w:rPrChange w:id="316" w:author="Carter, Larry" w:date="2020-02-21T16:28:00Z">
              <w:rPr>
                <w:rFonts w:asciiTheme="minorHAnsi" w:hAnsiTheme="minorHAnsi"/>
                <w:sz w:val="22"/>
                <w:szCs w:val="22"/>
              </w:rPr>
            </w:rPrChange>
          </w:rPr>
          <w:t>Technologies Development Process</w:t>
        </w:r>
        <w:r w:rsidR="00C770A7">
          <w:rPr>
            <w:rFonts w:asciiTheme="minorHAnsi" w:hAnsiTheme="minorHAnsi" w:cstheme="minorHAnsi"/>
            <w:b/>
            <w:sz w:val="22"/>
            <w:szCs w:val="22"/>
          </w:rPr>
          <w:t xml:space="preserve"> </w:t>
        </w:r>
      </w:ins>
      <w:ins w:id="317" w:author="Carter, Larry" w:date="2020-02-21T16:29:00Z">
        <w:r w:rsidR="00C770A7" w:rsidRPr="00C770A7">
          <w:rPr>
            <w:rFonts w:asciiTheme="minorHAnsi" w:hAnsiTheme="minorHAnsi" w:cstheme="minorHAnsi"/>
            <w:i/>
            <w:sz w:val="22"/>
            <w:szCs w:val="22"/>
            <w:rPrChange w:id="318" w:author="Carter, Larry" w:date="2020-02-21T16:29:00Z">
              <w:rPr>
                <w:rFonts w:asciiTheme="minorHAnsi" w:hAnsiTheme="minorHAnsi" w:cstheme="minorHAnsi"/>
                <w:b/>
                <w:sz w:val="22"/>
                <w:szCs w:val="22"/>
              </w:rPr>
            </w:rPrChange>
          </w:rPr>
          <w:t>(Outlined steps below will be repeated per technology)</w:t>
        </w:r>
      </w:ins>
    </w:p>
    <w:p w14:paraId="36935486" w14:textId="3BA49B67" w:rsidR="00C770A7" w:rsidRDefault="00C770A7" w:rsidP="009862A1">
      <w:pPr>
        <w:pStyle w:val="ListParagraph"/>
        <w:numPr>
          <w:ilvl w:val="0"/>
          <w:numId w:val="11"/>
        </w:numPr>
        <w:rPr>
          <w:ins w:id="319" w:author="Carter, Larry" w:date="2020-02-21T17:15:00Z"/>
          <w:rFonts w:asciiTheme="minorHAnsi" w:hAnsiTheme="minorHAnsi"/>
          <w:sz w:val="22"/>
          <w:szCs w:val="22"/>
        </w:rPr>
      </w:pPr>
      <w:ins w:id="320" w:author="Carter, Larry" w:date="2020-02-21T16:31:00Z">
        <w:r>
          <w:rPr>
            <w:rFonts w:asciiTheme="minorHAnsi" w:hAnsiTheme="minorHAnsi"/>
            <w:sz w:val="22"/>
            <w:szCs w:val="22"/>
          </w:rPr>
          <w:t>Coding</w:t>
        </w:r>
      </w:ins>
    </w:p>
    <w:p w14:paraId="34EAA54C" w14:textId="633A0B14" w:rsidR="000536A5" w:rsidRDefault="000536A5" w:rsidP="000536A5">
      <w:pPr>
        <w:pStyle w:val="ListParagraph"/>
        <w:numPr>
          <w:ilvl w:val="1"/>
          <w:numId w:val="11"/>
        </w:numPr>
        <w:rPr>
          <w:ins w:id="321" w:author="Carter, Larry" w:date="2020-02-21T17:16:00Z"/>
          <w:rFonts w:asciiTheme="minorHAnsi" w:hAnsiTheme="minorHAnsi"/>
          <w:sz w:val="22"/>
          <w:szCs w:val="22"/>
        </w:rPr>
      </w:pPr>
      <w:ins w:id="322" w:author="Carter, Larry" w:date="2020-02-21T17:16:00Z">
        <w:r>
          <w:rPr>
            <w:rFonts w:asciiTheme="minorHAnsi" w:hAnsiTheme="minorHAnsi"/>
            <w:sz w:val="22"/>
            <w:szCs w:val="22"/>
          </w:rPr>
          <w:t>Gather modules for associated technology</w:t>
        </w:r>
      </w:ins>
    </w:p>
    <w:p w14:paraId="785EB34B" w14:textId="77777777" w:rsidR="008A17FE" w:rsidRDefault="008A17FE" w:rsidP="000536A5">
      <w:pPr>
        <w:pStyle w:val="ListParagraph"/>
        <w:numPr>
          <w:ilvl w:val="1"/>
          <w:numId w:val="11"/>
        </w:numPr>
        <w:rPr>
          <w:ins w:id="323" w:author="Carter, Larry" w:date="2020-02-21T17:19:00Z"/>
          <w:rFonts w:asciiTheme="minorHAnsi" w:hAnsiTheme="minorHAnsi"/>
          <w:sz w:val="22"/>
          <w:szCs w:val="22"/>
        </w:rPr>
      </w:pPr>
      <w:ins w:id="324" w:author="Carter, Larry" w:date="2020-02-21T17:19:00Z">
        <w:r>
          <w:rPr>
            <w:rFonts w:asciiTheme="minorHAnsi" w:hAnsiTheme="minorHAnsi"/>
            <w:sz w:val="22"/>
            <w:szCs w:val="22"/>
          </w:rPr>
          <w:t>Transfer</w:t>
        </w:r>
      </w:ins>
      <w:ins w:id="325" w:author="Carter, Larry" w:date="2020-02-21T17:18:00Z">
        <w:r w:rsidR="000536A5">
          <w:rPr>
            <w:rFonts w:asciiTheme="minorHAnsi" w:hAnsiTheme="minorHAnsi"/>
            <w:sz w:val="22"/>
            <w:szCs w:val="22"/>
          </w:rPr>
          <w:t xml:space="preserve"> input tables</w:t>
        </w:r>
      </w:ins>
      <w:ins w:id="326" w:author="Carter, Larry" w:date="2020-02-21T17:19:00Z">
        <w:r w:rsidR="000536A5">
          <w:rPr>
            <w:rFonts w:asciiTheme="minorHAnsi" w:hAnsiTheme="minorHAnsi"/>
            <w:sz w:val="22"/>
            <w:szCs w:val="22"/>
          </w:rPr>
          <w:t xml:space="preserve"> </w:t>
        </w:r>
        <w:r>
          <w:rPr>
            <w:rFonts w:asciiTheme="minorHAnsi" w:hAnsiTheme="minorHAnsi"/>
            <w:sz w:val="22"/>
            <w:szCs w:val="22"/>
          </w:rPr>
          <w:t>to formatted data structures</w:t>
        </w:r>
      </w:ins>
    </w:p>
    <w:p w14:paraId="44C7EC7C" w14:textId="147E6B0C" w:rsidR="000536A5" w:rsidRDefault="008A17FE" w:rsidP="000536A5">
      <w:pPr>
        <w:pStyle w:val="ListParagraph"/>
        <w:numPr>
          <w:ilvl w:val="1"/>
          <w:numId w:val="11"/>
        </w:numPr>
        <w:rPr>
          <w:ins w:id="327" w:author="Carter, Larry" w:date="2020-02-21T16:31:00Z"/>
          <w:rFonts w:asciiTheme="minorHAnsi" w:hAnsiTheme="minorHAnsi"/>
          <w:sz w:val="22"/>
          <w:szCs w:val="22"/>
        </w:rPr>
        <w:pPrChange w:id="328" w:author="Carter, Larry" w:date="2020-02-21T17:15:00Z">
          <w:pPr>
            <w:pStyle w:val="ListParagraph"/>
            <w:numPr>
              <w:numId w:val="11"/>
            </w:numPr>
            <w:ind w:hanging="360"/>
          </w:pPr>
        </w:pPrChange>
      </w:pPr>
      <w:ins w:id="329" w:author="Carter, Larry" w:date="2020-02-21T17:19:00Z">
        <w:r>
          <w:rPr>
            <w:rFonts w:asciiTheme="minorHAnsi" w:hAnsiTheme="minorHAnsi"/>
            <w:sz w:val="22"/>
            <w:szCs w:val="22"/>
          </w:rPr>
          <w:t>Create Playbook</w:t>
        </w:r>
      </w:ins>
      <w:ins w:id="330" w:author="Carter, Larry" w:date="2020-02-21T17:20:00Z">
        <w:r>
          <w:rPr>
            <w:rFonts w:asciiTheme="minorHAnsi" w:hAnsiTheme="minorHAnsi"/>
            <w:sz w:val="22"/>
            <w:szCs w:val="22"/>
          </w:rPr>
          <w:t>s for associated technologies</w:t>
        </w:r>
      </w:ins>
      <w:ins w:id="331" w:author="Carter, Larry" w:date="2020-02-21T17:19:00Z">
        <w:r>
          <w:rPr>
            <w:rFonts w:asciiTheme="minorHAnsi" w:hAnsiTheme="minorHAnsi"/>
            <w:sz w:val="22"/>
            <w:szCs w:val="22"/>
          </w:rPr>
          <w:t xml:space="preserve"> </w:t>
        </w:r>
      </w:ins>
    </w:p>
    <w:p w14:paraId="580D590C" w14:textId="50DD6E1F" w:rsidR="00C770A7" w:rsidRDefault="00C770A7" w:rsidP="00C770A7">
      <w:pPr>
        <w:pStyle w:val="ListParagraph"/>
        <w:numPr>
          <w:ilvl w:val="0"/>
          <w:numId w:val="11"/>
        </w:numPr>
        <w:rPr>
          <w:ins w:id="332" w:author="Carter, Larry" w:date="2020-02-21T17:20:00Z"/>
          <w:rFonts w:asciiTheme="minorHAnsi" w:hAnsiTheme="minorHAnsi"/>
          <w:sz w:val="22"/>
          <w:szCs w:val="22"/>
        </w:rPr>
      </w:pPr>
      <w:ins w:id="333" w:author="Carter, Larry" w:date="2020-02-21T16:31:00Z">
        <w:r>
          <w:rPr>
            <w:rFonts w:asciiTheme="minorHAnsi" w:hAnsiTheme="minorHAnsi"/>
            <w:sz w:val="22"/>
            <w:szCs w:val="22"/>
          </w:rPr>
          <w:t>Testing</w:t>
        </w:r>
      </w:ins>
    </w:p>
    <w:p w14:paraId="59D66F08" w14:textId="5020E2B6" w:rsidR="008A17FE" w:rsidRDefault="008A17FE" w:rsidP="008A17FE">
      <w:pPr>
        <w:pStyle w:val="ListParagraph"/>
        <w:numPr>
          <w:ilvl w:val="1"/>
          <w:numId w:val="11"/>
        </w:numPr>
        <w:rPr>
          <w:ins w:id="334" w:author="Carter, Larry" w:date="2020-02-21T17:21:00Z"/>
          <w:rFonts w:asciiTheme="minorHAnsi" w:hAnsiTheme="minorHAnsi"/>
          <w:sz w:val="22"/>
          <w:szCs w:val="22"/>
        </w:rPr>
      </w:pPr>
      <w:ins w:id="335" w:author="Carter, Larry" w:date="2020-02-21T17:21:00Z">
        <w:r>
          <w:rPr>
            <w:rFonts w:asciiTheme="minorHAnsi" w:hAnsiTheme="minorHAnsi"/>
            <w:sz w:val="22"/>
            <w:szCs w:val="22"/>
          </w:rPr>
          <w:t>Begin initial testing within Sandbox environment</w:t>
        </w:r>
      </w:ins>
    </w:p>
    <w:p w14:paraId="18A64CEA" w14:textId="0599DDF5" w:rsidR="008A17FE" w:rsidRDefault="008A17FE" w:rsidP="008A17FE">
      <w:pPr>
        <w:pStyle w:val="ListParagraph"/>
        <w:numPr>
          <w:ilvl w:val="1"/>
          <w:numId w:val="11"/>
        </w:numPr>
        <w:rPr>
          <w:ins w:id="336" w:author="Carter, Larry" w:date="2020-02-21T17:22:00Z"/>
          <w:rFonts w:asciiTheme="minorHAnsi" w:hAnsiTheme="minorHAnsi"/>
          <w:sz w:val="22"/>
          <w:szCs w:val="22"/>
        </w:rPr>
      </w:pPr>
      <w:ins w:id="337" w:author="Carter, Larry" w:date="2020-02-21T17:21:00Z">
        <w:r>
          <w:rPr>
            <w:rFonts w:asciiTheme="minorHAnsi" w:hAnsiTheme="minorHAnsi"/>
            <w:sz w:val="22"/>
            <w:szCs w:val="22"/>
          </w:rPr>
          <w:t>Open testing environment f</w:t>
        </w:r>
      </w:ins>
      <w:ins w:id="338" w:author="Carter, Larry" w:date="2020-02-21T17:22:00Z">
        <w:r>
          <w:rPr>
            <w:rFonts w:asciiTheme="minorHAnsi" w:hAnsiTheme="minorHAnsi"/>
            <w:sz w:val="22"/>
            <w:szCs w:val="22"/>
          </w:rPr>
          <w:t>or</w:t>
        </w:r>
      </w:ins>
      <w:ins w:id="339" w:author="Carter, Larry" w:date="2020-02-21T17:21:00Z">
        <w:r>
          <w:rPr>
            <w:rFonts w:asciiTheme="minorHAnsi" w:hAnsiTheme="minorHAnsi"/>
            <w:sz w:val="22"/>
            <w:szCs w:val="22"/>
          </w:rPr>
          <w:t xml:space="preserve"> super-user</w:t>
        </w:r>
      </w:ins>
    </w:p>
    <w:p w14:paraId="7AE4BD84" w14:textId="0D5416BE" w:rsidR="008A17FE" w:rsidRPr="00C770A7" w:rsidRDefault="008A17FE" w:rsidP="008A17FE">
      <w:pPr>
        <w:pStyle w:val="ListParagraph"/>
        <w:numPr>
          <w:ilvl w:val="1"/>
          <w:numId w:val="11"/>
        </w:numPr>
        <w:rPr>
          <w:ins w:id="340" w:author="Carter, Larry" w:date="2020-02-21T16:31:00Z"/>
          <w:rFonts w:asciiTheme="minorHAnsi" w:hAnsiTheme="minorHAnsi"/>
          <w:sz w:val="22"/>
          <w:szCs w:val="22"/>
          <w:rPrChange w:id="341" w:author="Carter, Larry" w:date="2020-02-21T16:31:00Z">
            <w:rPr>
              <w:ins w:id="342" w:author="Carter, Larry" w:date="2020-02-21T16:31:00Z"/>
            </w:rPr>
          </w:rPrChange>
        </w:rPr>
        <w:pPrChange w:id="343" w:author="Carter, Larry" w:date="2020-02-21T17:20:00Z">
          <w:pPr>
            <w:pStyle w:val="ListParagraph"/>
            <w:numPr>
              <w:numId w:val="11"/>
            </w:numPr>
            <w:ind w:hanging="360"/>
          </w:pPr>
        </w:pPrChange>
      </w:pPr>
      <w:ins w:id="344" w:author="Carter, Larry" w:date="2020-02-21T17:22:00Z">
        <w:r>
          <w:rPr>
            <w:rFonts w:asciiTheme="minorHAnsi" w:hAnsiTheme="minorHAnsi"/>
            <w:sz w:val="22"/>
            <w:szCs w:val="22"/>
          </w:rPr>
          <w:t>Document results and resolve any outstanding issues</w:t>
        </w:r>
      </w:ins>
    </w:p>
    <w:p w14:paraId="09A27175" w14:textId="3F0A0974" w:rsidR="00C770A7" w:rsidRDefault="00C770A7" w:rsidP="00C770A7">
      <w:pPr>
        <w:pStyle w:val="ListParagraph"/>
        <w:numPr>
          <w:ilvl w:val="0"/>
          <w:numId w:val="11"/>
        </w:numPr>
        <w:rPr>
          <w:ins w:id="345" w:author="Carter, Larry" w:date="2020-02-21T17:23:00Z"/>
          <w:rFonts w:asciiTheme="minorHAnsi" w:hAnsiTheme="minorHAnsi"/>
          <w:sz w:val="22"/>
          <w:szCs w:val="22"/>
        </w:rPr>
      </w:pPr>
      <w:ins w:id="346" w:author="Carter, Larry" w:date="2020-02-21T16:31:00Z">
        <w:r>
          <w:rPr>
            <w:rFonts w:asciiTheme="minorHAnsi" w:hAnsiTheme="minorHAnsi"/>
            <w:sz w:val="22"/>
            <w:szCs w:val="22"/>
          </w:rPr>
          <w:t>Deployment</w:t>
        </w:r>
      </w:ins>
    </w:p>
    <w:p w14:paraId="7F19846C" w14:textId="7157C62C" w:rsidR="008A17FE" w:rsidRDefault="008A17FE" w:rsidP="008A17FE">
      <w:pPr>
        <w:pStyle w:val="ListParagraph"/>
        <w:numPr>
          <w:ilvl w:val="1"/>
          <w:numId w:val="11"/>
        </w:numPr>
        <w:rPr>
          <w:ins w:id="347" w:author="Carter, Larry" w:date="2020-02-21T17:25:00Z"/>
          <w:rFonts w:asciiTheme="minorHAnsi" w:hAnsiTheme="minorHAnsi"/>
          <w:sz w:val="22"/>
          <w:szCs w:val="22"/>
        </w:rPr>
      </w:pPr>
      <w:ins w:id="348" w:author="Carter, Larry" w:date="2020-02-21T17:24:00Z">
        <w:r>
          <w:rPr>
            <w:rFonts w:asciiTheme="minorHAnsi" w:hAnsiTheme="minorHAnsi"/>
            <w:sz w:val="22"/>
            <w:szCs w:val="22"/>
          </w:rPr>
          <w:t xml:space="preserve">Release </w:t>
        </w:r>
      </w:ins>
      <w:ins w:id="349" w:author="Carter, Larry" w:date="2020-02-21T17:25:00Z">
        <w:r>
          <w:rPr>
            <w:rFonts w:asciiTheme="minorHAnsi" w:hAnsiTheme="minorHAnsi"/>
            <w:sz w:val="22"/>
            <w:szCs w:val="22"/>
          </w:rPr>
          <w:t>code for production environment builds (super-users only)</w:t>
        </w:r>
      </w:ins>
    </w:p>
    <w:p w14:paraId="750C1A7B" w14:textId="41C3EB23" w:rsidR="008A17FE" w:rsidRDefault="008A17FE" w:rsidP="008A17FE">
      <w:pPr>
        <w:pStyle w:val="ListParagraph"/>
        <w:numPr>
          <w:ilvl w:val="1"/>
          <w:numId w:val="11"/>
        </w:numPr>
        <w:rPr>
          <w:ins w:id="350" w:author="Carter, Larry" w:date="2020-02-21T17:29:00Z"/>
          <w:rFonts w:asciiTheme="minorHAnsi" w:hAnsiTheme="minorHAnsi"/>
          <w:sz w:val="22"/>
          <w:szCs w:val="22"/>
        </w:rPr>
      </w:pPr>
      <w:ins w:id="351" w:author="Carter, Larry" w:date="2020-02-21T17:27:00Z">
        <w:r>
          <w:rPr>
            <w:rFonts w:asciiTheme="minorHAnsi" w:hAnsiTheme="minorHAnsi"/>
            <w:sz w:val="22"/>
            <w:szCs w:val="22"/>
          </w:rPr>
          <w:t>M</w:t>
        </w:r>
      </w:ins>
      <w:ins w:id="352" w:author="Carter, Larry" w:date="2020-02-21T17:28:00Z">
        <w:r>
          <w:rPr>
            <w:rFonts w:asciiTheme="minorHAnsi" w:hAnsiTheme="minorHAnsi"/>
            <w:sz w:val="22"/>
            <w:szCs w:val="22"/>
          </w:rPr>
          <w:t xml:space="preserve">onitor </w:t>
        </w:r>
      </w:ins>
      <w:ins w:id="353" w:author="Carter, Larry" w:date="2020-02-21T17:29:00Z">
        <w:r>
          <w:rPr>
            <w:rFonts w:asciiTheme="minorHAnsi" w:hAnsiTheme="minorHAnsi"/>
            <w:sz w:val="22"/>
            <w:szCs w:val="22"/>
          </w:rPr>
          <w:t xml:space="preserve">and manage live production </w:t>
        </w:r>
      </w:ins>
      <w:ins w:id="354" w:author="Carter, Larry" w:date="2020-02-21T17:28:00Z">
        <w:r>
          <w:rPr>
            <w:rFonts w:asciiTheme="minorHAnsi" w:hAnsiTheme="minorHAnsi"/>
            <w:sz w:val="22"/>
            <w:szCs w:val="22"/>
          </w:rPr>
          <w:t xml:space="preserve"> </w:t>
        </w:r>
      </w:ins>
    </w:p>
    <w:p w14:paraId="14206F3D" w14:textId="5A0454BF" w:rsidR="00513477" w:rsidRDefault="00513477" w:rsidP="008A17FE">
      <w:pPr>
        <w:pStyle w:val="ListParagraph"/>
        <w:numPr>
          <w:ilvl w:val="1"/>
          <w:numId w:val="11"/>
        </w:numPr>
        <w:rPr>
          <w:ins w:id="355" w:author="Carter, Larry" w:date="2020-02-21T16:31:00Z"/>
          <w:rFonts w:asciiTheme="minorHAnsi" w:hAnsiTheme="minorHAnsi"/>
          <w:sz w:val="22"/>
          <w:szCs w:val="22"/>
        </w:rPr>
        <w:pPrChange w:id="356" w:author="Carter, Larry" w:date="2020-02-21T17:23:00Z">
          <w:pPr>
            <w:pStyle w:val="ListParagraph"/>
            <w:numPr>
              <w:numId w:val="11"/>
            </w:numPr>
            <w:ind w:hanging="360"/>
          </w:pPr>
        </w:pPrChange>
      </w:pPr>
      <w:ins w:id="357" w:author="Carter, Larry" w:date="2020-02-21T17:29:00Z">
        <w:r>
          <w:rPr>
            <w:rFonts w:asciiTheme="minorHAnsi" w:hAnsiTheme="minorHAnsi"/>
            <w:sz w:val="22"/>
            <w:szCs w:val="22"/>
          </w:rPr>
          <w:t xml:space="preserve">Update code patches </w:t>
        </w:r>
      </w:ins>
      <w:ins w:id="358" w:author="Carter, Larry" w:date="2020-02-21T17:30:00Z">
        <w:r>
          <w:rPr>
            <w:rFonts w:asciiTheme="minorHAnsi" w:hAnsiTheme="minorHAnsi"/>
            <w:sz w:val="22"/>
            <w:szCs w:val="22"/>
          </w:rPr>
          <w:t>(</w:t>
        </w:r>
      </w:ins>
      <w:ins w:id="359" w:author="Carter, Larry" w:date="2020-02-21T17:29:00Z">
        <w:r>
          <w:rPr>
            <w:rFonts w:asciiTheme="minorHAnsi" w:hAnsiTheme="minorHAnsi"/>
            <w:sz w:val="22"/>
            <w:szCs w:val="22"/>
          </w:rPr>
          <w:t>as necessary</w:t>
        </w:r>
      </w:ins>
      <w:ins w:id="360" w:author="Carter, Larry" w:date="2020-02-21T17:30:00Z">
        <w:r>
          <w:rPr>
            <w:rFonts w:asciiTheme="minorHAnsi" w:hAnsiTheme="minorHAnsi"/>
            <w:sz w:val="22"/>
            <w:szCs w:val="22"/>
          </w:rPr>
          <w:t>)</w:t>
        </w:r>
      </w:ins>
    </w:p>
    <w:p w14:paraId="417E8C2E" w14:textId="07F3A1FE" w:rsidR="00C770A7" w:rsidRDefault="00C770A7" w:rsidP="00C770A7">
      <w:pPr>
        <w:pStyle w:val="ListParagraph"/>
        <w:numPr>
          <w:ilvl w:val="0"/>
          <w:numId w:val="11"/>
        </w:numPr>
        <w:rPr>
          <w:ins w:id="361" w:author="Carter, Larry" w:date="2020-02-21T17:29:00Z"/>
          <w:rFonts w:asciiTheme="minorHAnsi" w:hAnsiTheme="minorHAnsi"/>
          <w:sz w:val="22"/>
          <w:szCs w:val="22"/>
        </w:rPr>
      </w:pPr>
      <w:ins w:id="362" w:author="Carter, Larry" w:date="2020-02-21T16:31:00Z">
        <w:r>
          <w:rPr>
            <w:rFonts w:asciiTheme="minorHAnsi" w:hAnsiTheme="minorHAnsi"/>
            <w:sz w:val="22"/>
            <w:szCs w:val="22"/>
          </w:rPr>
          <w:t>Training</w:t>
        </w:r>
      </w:ins>
    </w:p>
    <w:p w14:paraId="289A47DE" w14:textId="7D30F686" w:rsidR="00513477" w:rsidRDefault="00513477" w:rsidP="00513477">
      <w:pPr>
        <w:pStyle w:val="ListParagraph"/>
        <w:numPr>
          <w:ilvl w:val="1"/>
          <w:numId w:val="11"/>
        </w:numPr>
        <w:rPr>
          <w:ins w:id="363" w:author="Carter, Larry" w:date="2020-02-21T17:32:00Z"/>
          <w:rFonts w:asciiTheme="minorHAnsi" w:hAnsiTheme="minorHAnsi"/>
          <w:sz w:val="22"/>
          <w:szCs w:val="22"/>
        </w:rPr>
      </w:pPr>
      <w:ins w:id="364" w:author="Carter, Larry" w:date="2020-02-21T17:31:00Z">
        <w:r>
          <w:rPr>
            <w:rFonts w:asciiTheme="minorHAnsi" w:hAnsiTheme="minorHAnsi"/>
            <w:sz w:val="22"/>
            <w:szCs w:val="22"/>
          </w:rPr>
          <w:lastRenderedPageBreak/>
          <w:t>Provide training for remaining Network Engineers (</w:t>
        </w:r>
        <w:proofErr w:type="spellStart"/>
        <w:r>
          <w:rPr>
            <w:rFonts w:asciiTheme="minorHAnsi" w:hAnsiTheme="minorHAnsi"/>
            <w:sz w:val="22"/>
            <w:szCs w:val="22"/>
          </w:rPr>
          <w:t>non super-</w:t>
        </w:r>
      </w:ins>
      <w:proofErr w:type="spellEnd"/>
      <w:ins w:id="365" w:author="Carter, Larry" w:date="2020-02-21T17:32:00Z">
        <w:r>
          <w:rPr>
            <w:rFonts w:asciiTheme="minorHAnsi" w:hAnsiTheme="minorHAnsi"/>
            <w:sz w:val="22"/>
            <w:szCs w:val="22"/>
          </w:rPr>
          <w:t>users)</w:t>
        </w:r>
      </w:ins>
    </w:p>
    <w:p w14:paraId="5A6E7ECB" w14:textId="34C984AE" w:rsidR="00513477" w:rsidRPr="00C770A7" w:rsidRDefault="00513477" w:rsidP="00415FCD">
      <w:pPr>
        <w:pStyle w:val="ListParagraph"/>
        <w:numPr>
          <w:ilvl w:val="1"/>
          <w:numId w:val="11"/>
        </w:numPr>
        <w:rPr>
          <w:ins w:id="366" w:author="Carter, Larry" w:date="2020-02-20T18:40:00Z"/>
          <w:rFonts w:asciiTheme="minorHAnsi" w:hAnsiTheme="minorHAnsi"/>
          <w:sz w:val="22"/>
          <w:szCs w:val="22"/>
          <w:rPrChange w:id="367" w:author="Carter, Larry" w:date="2020-02-21T16:31:00Z">
            <w:rPr>
              <w:ins w:id="368" w:author="Carter, Larry" w:date="2020-02-20T18:40:00Z"/>
            </w:rPr>
          </w:rPrChange>
        </w:rPr>
      </w:pPr>
      <w:ins w:id="369" w:author="Carter, Larry" w:date="2020-02-21T17:32:00Z">
        <w:r>
          <w:rPr>
            <w:rFonts w:asciiTheme="minorHAnsi" w:hAnsiTheme="minorHAnsi"/>
            <w:sz w:val="22"/>
            <w:szCs w:val="22"/>
          </w:rPr>
          <w:t>Upload all documentation to central repository (SharePoint)</w:t>
        </w:r>
      </w:ins>
    </w:p>
    <w:p w14:paraId="2500C1BA" w14:textId="77777777" w:rsidR="009862A1" w:rsidRPr="00C07679" w:rsidDel="00C770A7" w:rsidRDefault="009862A1" w:rsidP="009C2357">
      <w:pPr>
        <w:pStyle w:val="ListParagraph"/>
        <w:spacing w:line="276" w:lineRule="auto"/>
        <w:rPr>
          <w:del w:id="370" w:author="Carter, Larry" w:date="2020-02-21T16:32:00Z"/>
          <w:rFonts w:asciiTheme="minorHAnsi" w:hAnsiTheme="minorHAnsi" w:cstheme="minorHAnsi"/>
          <w:b/>
        </w:rPr>
        <w:pPrChange w:id="371" w:author="Carter, Larry" w:date="2020-02-21T16:27:00Z">
          <w:pPr>
            <w:pStyle w:val="ListParagraph"/>
            <w:numPr>
              <w:numId w:val="11"/>
            </w:numPr>
            <w:spacing w:line="276" w:lineRule="auto"/>
            <w:ind w:hanging="360"/>
          </w:pPr>
        </w:pPrChange>
      </w:pPr>
    </w:p>
    <w:p w14:paraId="27882325" w14:textId="77777777" w:rsidR="00C07679" w:rsidRPr="00C770A7" w:rsidDel="00513477" w:rsidRDefault="00C07679" w:rsidP="00C770A7">
      <w:pPr>
        <w:spacing w:line="276" w:lineRule="auto"/>
        <w:rPr>
          <w:del w:id="372" w:author="Carter, Larry" w:date="2020-02-21T17:32:00Z"/>
          <w:rFonts w:asciiTheme="minorHAnsi" w:hAnsiTheme="minorHAnsi" w:cstheme="minorHAnsi"/>
          <w:b/>
          <w:rPrChange w:id="373" w:author="Carter, Larry" w:date="2020-02-21T16:32:00Z">
            <w:rPr>
              <w:del w:id="374" w:author="Carter, Larry" w:date="2020-02-21T17:32:00Z"/>
            </w:rPr>
          </w:rPrChange>
        </w:rPr>
        <w:pPrChange w:id="375" w:author="Carter, Larry" w:date="2020-02-21T16:32:00Z">
          <w:pPr>
            <w:pStyle w:val="ListParagraph"/>
            <w:spacing w:line="276" w:lineRule="auto"/>
          </w:pPr>
        </w:pPrChange>
      </w:pPr>
    </w:p>
    <w:p w14:paraId="45240331" w14:textId="41F58A74" w:rsidR="000B3A8B" w:rsidDel="00C770A7" w:rsidRDefault="000B3A8B" w:rsidP="000B3A8B">
      <w:pPr>
        <w:spacing w:line="276" w:lineRule="auto"/>
        <w:rPr>
          <w:moveFrom w:id="376" w:author="Carter, Larry" w:date="2020-02-21T16:33:00Z"/>
          <w:rFonts w:asciiTheme="minorHAnsi" w:hAnsiTheme="minorHAnsi" w:cstheme="minorHAnsi"/>
          <w:b/>
          <w:sz w:val="22"/>
          <w:szCs w:val="22"/>
        </w:rPr>
      </w:pPr>
      <w:moveFromRangeStart w:id="377" w:author="Carter, Larry" w:date="2020-02-21T16:33:00Z" w:name="move33195219"/>
      <w:moveFrom w:id="378" w:author="Carter, Larry" w:date="2020-02-21T16:33:00Z">
        <w:r w:rsidRPr="000B3A8B" w:rsidDel="00C770A7">
          <w:rPr>
            <w:rFonts w:asciiTheme="minorHAnsi" w:hAnsiTheme="minorHAnsi" w:cstheme="minorHAnsi"/>
            <w:b/>
            <w:sz w:val="22"/>
            <w:szCs w:val="22"/>
          </w:rPr>
          <w:t>Analytics</w:t>
        </w:r>
      </w:moveFrom>
    </w:p>
    <w:p w14:paraId="70F79EF6" w14:textId="6ECA0EF1" w:rsidR="000B3A8B" w:rsidRPr="00123705" w:rsidDel="00B6591F" w:rsidRDefault="00123705" w:rsidP="000B3A8B">
      <w:pPr>
        <w:pStyle w:val="ListParagraph"/>
        <w:numPr>
          <w:ilvl w:val="0"/>
          <w:numId w:val="17"/>
        </w:numPr>
        <w:spacing w:line="276" w:lineRule="auto"/>
        <w:rPr>
          <w:del w:id="379" w:author="Carter, Larry" w:date="2020-02-21T16:42:00Z"/>
          <w:moveFrom w:id="380" w:author="Carter, Larry" w:date="2020-02-21T16:33:00Z"/>
          <w:rFonts w:asciiTheme="minorHAnsi" w:hAnsiTheme="minorHAnsi" w:cstheme="minorHAnsi"/>
          <w:sz w:val="22"/>
          <w:szCs w:val="22"/>
        </w:rPr>
      </w:pPr>
      <w:moveFrom w:id="381" w:author="Carter, Larry" w:date="2020-02-21T16:33:00Z">
        <w:r w:rsidRPr="00123705" w:rsidDel="00C770A7">
          <w:rPr>
            <w:rFonts w:asciiTheme="minorHAnsi" w:hAnsiTheme="minorHAnsi" w:cstheme="minorHAnsi"/>
            <w:sz w:val="22"/>
            <w:szCs w:val="22"/>
          </w:rPr>
          <w:t xml:space="preserve">Review </w:t>
        </w:r>
        <w:r w:rsidR="00C96708" w:rsidDel="00C770A7">
          <w:rPr>
            <w:rFonts w:asciiTheme="minorHAnsi" w:hAnsiTheme="minorHAnsi" w:cstheme="minorHAnsi"/>
            <w:sz w:val="22"/>
            <w:szCs w:val="22"/>
          </w:rPr>
          <w:t xml:space="preserve">Recent </w:t>
        </w:r>
        <w:r w:rsidR="003403C4" w:rsidDel="00C770A7">
          <w:rPr>
            <w:rFonts w:asciiTheme="minorHAnsi" w:hAnsiTheme="minorHAnsi" w:cstheme="minorHAnsi"/>
            <w:sz w:val="22"/>
            <w:szCs w:val="22"/>
          </w:rPr>
          <w:t>Network Generated Sev1 Outage trends</w:t>
        </w:r>
      </w:moveFrom>
    </w:p>
    <w:moveFromRangeEnd w:id="377"/>
    <w:p w14:paraId="3BF0654D" w14:textId="77777777" w:rsidR="00870802" w:rsidDel="00B6591F" w:rsidRDefault="00870802" w:rsidP="00F24BB1">
      <w:pPr>
        <w:spacing w:line="276" w:lineRule="auto"/>
        <w:rPr>
          <w:del w:id="382" w:author="Carter, Larry" w:date="2020-02-21T16:42:00Z"/>
          <w:rFonts w:asciiTheme="minorHAnsi" w:hAnsiTheme="minorHAnsi" w:cstheme="minorHAnsi"/>
          <w:b/>
          <w:sz w:val="22"/>
          <w:szCs w:val="22"/>
        </w:rPr>
      </w:pPr>
    </w:p>
    <w:p w14:paraId="01961DBD" w14:textId="79ACF0BF" w:rsidR="00F24BB1" w:rsidDel="00B6591F" w:rsidRDefault="00F24BB1" w:rsidP="00F24BB1">
      <w:pPr>
        <w:spacing w:line="276" w:lineRule="auto"/>
        <w:rPr>
          <w:del w:id="383" w:author="Carter, Larry" w:date="2020-02-21T16:42:00Z"/>
          <w:rFonts w:asciiTheme="minorHAnsi" w:hAnsiTheme="minorHAnsi" w:cstheme="minorHAnsi"/>
          <w:b/>
          <w:sz w:val="22"/>
          <w:szCs w:val="22"/>
        </w:rPr>
      </w:pPr>
      <w:del w:id="384" w:author="Carter, Larry" w:date="2020-02-21T16:42:00Z">
        <w:r w:rsidDel="00B6591F">
          <w:rPr>
            <w:rFonts w:asciiTheme="minorHAnsi" w:hAnsiTheme="minorHAnsi" w:cstheme="minorHAnsi"/>
            <w:b/>
            <w:sz w:val="22"/>
            <w:szCs w:val="22"/>
          </w:rPr>
          <w:delText>Communications Plan</w:delText>
        </w:r>
      </w:del>
    </w:p>
    <w:p w14:paraId="7E0069F4" w14:textId="7A3BD133" w:rsidR="008B5247" w:rsidDel="00B6591F" w:rsidRDefault="008B5247" w:rsidP="008B5247">
      <w:pPr>
        <w:pStyle w:val="ListParagraph"/>
        <w:numPr>
          <w:ilvl w:val="0"/>
          <w:numId w:val="5"/>
        </w:numPr>
        <w:spacing w:line="276" w:lineRule="auto"/>
        <w:rPr>
          <w:del w:id="385" w:author="Carter, Larry" w:date="2020-02-21T16:42:00Z"/>
          <w:rFonts w:asciiTheme="minorHAnsi" w:hAnsiTheme="minorHAnsi" w:cstheme="minorHAnsi"/>
          <w:sz w:val="22"/>
          <w:szCs w:val="22"/>
        </w:rPr>
      </w:pPr>
      <w:del w:id="386" w:author="Carter, Larry" w:date="2020-02-21T16:42:00Z">
        <w:r w:rsidDel="00B6591F">
          <w:rPr>
            <w:rFonts w:asciiTheme="minorHAnsi" w:hAnsiTheme="minorHAnsi" w:cstheme="minorHAnsi"/>
            <w:sz w:val="22"/>
            <w:szCs w:val="22"/>
          </w:rPr>
          <w:delText>Initial</w:delText>
        </w:r>
        <w:r w:rsidRPr="000F2AFD" w:rsidDel="00B6591F">
          <w:rPr>
            <w:rFonts w:asciiTheme="minorHAnsi" w:hAnsiTheme="minorHAnsi" w:cstheme="minorHAnsi"/>
            <w:sz w:val="22"/>
            <w:szCs w:val="22"/>
          </w:rPr>
          <w:delText xml:space="preserve"> Kick Off Meeting</w:delText>
        </w:r>
      </w:del>
    </w:p>
    <w:p w14:paraId="06FC9CC0" w14:textId="10E0404E" w:rsidR="00E55CD8" w:rsidDel="00B6591F" w:rsidRDefault="00E55CD8" w:rsidP="00E55CD8">
      <w:pPr>
        <w:pStyle w:val="ListParagraph"/>
        <w:numPr>
          <w:ilvl w:val="0"/>
          <w:numId w:val="5"/>
        </w:numPr>
        <w:spacing w:line="276" w:lineRule="auto"/>
        <w:rPr>
          <w:del w:id="387" w:author="Carter, Larry" w:date="2020-02-21T16:42:00Z"/>
          <w:rFonts w:asciiTheme="minorHAnsi" w:hAnsiTheme="minorHAnsi" w:cstheme="minorHAnsi"/>
          <w:sz w:val="22"/>
          <w:szCs w:val="22"/>
        </w:rPr>
      </w:pPr>
      <w:del w:id="388" w:author="Carter, Larry" w:date="2020-02-21T16:42:00Z">
        <w:r w:rsidDel="00B6591F">
          <w:rPr>
            <w:rFonts w:asciiTheme="minorHAnsi" w:hAnsiTheme="minorHAnsi" w:cstheme="minorHAnsi"/>
            <w:sz w:val="22"/>
            <w:szCs w:val="22"/>
          </w:rPr>
          <w:delText>Create communication plan</w:delText>
        </w:r>
      </w:del>
    </w:p>
    <w:p w14:paraId="7DE831BD" w14:textId="795F36CA" w:rsidR="00E55CD8" w:rsidDel="00B6591F" w:rsidRDefault="00E55CD8" w:rsidP="00E55CD8">
      <w:pPr>
        <w:pStyle w:val="ListParagraph"/>
        <w:numPr>
          <w:ilvl w:val="1"/>
          <w:numId w:val="5"/>
        </w:numPr>
        <w:spacing w:line="276" w:lineRule="auto"/>
        <w:rPr>
          <w:del w:id="389" w:author="Carter, Larry" w:date="2020-02-21T16:42:00Z"/>
          <w:rFonts w:asciiTheme="minorHAnsi" w:hAnsiTheme="minorHAnsi" w:cstheme="minorHAnsi"/>
          <w:sz w:val="22"/>
          <w:szCs w:val="22"/>
        </w:rPr>
      </w:pPr>
      <w:del w:id="390" w:author="Carter, Larry" w:date="2020-02-21T16:42:00Z">
        <w:r w:rsidDel="00B6591F">
          <w:rPr>
            <w:rFonts w:asciiTheme="minorHAnsi" w:hAnsiTheme="minorHAnsi" w:cstheme="minorHAnsi"/>
            <w:sz w:val="22"/>
            <w:szCs w:val="22"/>
          </w:rPr>
          <w:delText>Communication with</w:delText>
        </w:r>
        <w:r w:rsidR="00835ECB" w:rsidDel="00B6591F">
          <w:rPr>
            <w:rFonts w:asciiTheme="minorHAnsi" w:hAnsiTheme="minorHAnsi" w:cstheme="minorHAnsi"/>
            <w:sz w:val="22"/>
            <w:szCs w:val="22"/>
          </w:rPr>
          <w:delText xml:space="preserve"> </w:delText>
        </w:r>
        <w:r w:rsidR="003403C4" w:rsidDel="00B6591F">
          <w:rPr>
            <w:rFonts w:asciiTheme="minorHAnsi" w:hAnsiTheme="minorHAnsi" w:cstheme="minorHAnsi"/>
            <w:sz w:val="22"/>
            <w:szCs w:val="22"/>
          </w:rPr>
          <w:delText>Department leads</w:delText>
        </w:r>
      </w:del>
    </w:p>
    <w:p w14:paraId="24162321" w14:textId="0A2E19AF" w:rsidR="00E55CD8" w:rsidDel="00B6591F" w:rsidRDefault="00E55CD8" w:rsidP="00E55CD8">
      <w:pPr>
        <w:pStyle w:val="ListParagraph"/>
        <w:numPr>
          <w:ilvl w:val="1"/>
          <w:numId w:val="5"/>
        </w:numPr>
        <w:spacing w:line="276" w:lineRule="auto"/>
        <w:rPr>
          <w:del w:id="391" w:author="Carter, Larry" w:date="2020-02-21T16:42:00Z"/>
          <w:rFonts w:asciiTheme="minorHAnsi" w:hAnsiTheme="minorHAnsi" w:cstheme="minorHAnsi"/>
          <w:sz w:val="22"/>
          <w:szCs w:val="22"/>
        </w:rPr>
      </w:pPr>
      <w:del w:id="392" w:author="Carter, Larry" w:date="2020-02-21T16:42:00Z">
        <w:r w:rsidDel="00B6591F">
          <w:rPr>
            <w:rFonts w:asciiTheme="minorHAnsi" w:hAnsiTheme="minorHAnsi" w:cstheme="minorHAnsi"/>
            <w:sz w:val="22"/>
            <w:szCs w:val="22"/>
          </w:rPr>
          <w:delText xml:space="preserve">Communication to </w:delText>
        </w:r>
        <w:r w:rsidR="003403C4" w:rsidDel="00B6591F">
          <w:rPr>
            <w:rFonts w:asciiTheme="minorHAnsi" w:hAnsiTheme="minorHAnsi" w:cstheme="minorHAnsi"/>
            <w:sz w:val="22"/>
            <w:szCs w:val="22"/>
          </w:rPr>
          <w:delText>Network Architect team</w:delText>
        </w:r>
      </w:del>
    </w:p>
    <w:p w14:paraId="6DE50BA5" w14:textId="5B628C8C" w:rsidR="00E55CD8" w:rsidDel="00B6591F" w:rsidRDefault="00E55CD8" w:rsidP="00E55CD8">
      <w:pPr>
        <w:pStyle w:val="ListParagraph"/>
        <w:numPr>
          <w:ilvl w:val="1"/>
          <w:numId w:val="5"/>
        </w:numPr>
        <w:spacing w:line="276" w:lineRule="auto"/>
        <w:rPr>
          <w:del w:id="393" w:author="Carter, Larry" w:date="2020-02-21T16:42:00Z"/>
          <w:rFonts w:asciiTheme="minorHAnsi" w:hAnsiTheme="minorHAnsi" w:cstheme="minorHAnsi"/>
          <w:sz w:val="22"/>
          <w:szCs w:val="22"/>
        </w:rPr>
      </w:pPr>
      <w:del w:id="394" w:author="Carter, Larry" w:date="2020-02-21T16:42:00Z">
        <w:r w:rsidDel="00B6591F">
          <w:rPr>
            <w:rFonts w:asciiTheme="minorHAnsi" w:hAnsiTheme="minorHAnsi" w:cstheme="minorHAnsi"/>
            <w:sz w:val="22"/>
            <w:szCs w:val="22"/>
          </w:rPr>
          <w:delText xml:space="preserve">Communication to </w:delText>
        </w:r>
        <w:r w:rsidR="003403C4" w:rsidDel="00B6591F">
          <w:rPr>
            <w:rFonts w:asciiTheme="minorHAnsi" w:hAnsiTheme="minorHAnsi" w:cstheme="minorHAnsi"/>
            <w:sz w:val="22"/>
            <w:szCs w:val="22"/>
          </w:rPr>
          <w:delText>Network Engineering Team</w:delText>
        </w:r>
      </w:del>
    </w:p>
    <w:p w14:paraId="6C7C9929" w14:textId="55FF79C5" w:rsidR="008B5247" w:rsidRPr="00E55CD8" w:rsidDel="00B6591F" w:rsidRDefault="008B5247" w:rsidP="00E55CD8">
      <w:pPr>
        <w:pStyle w:val="ListParagraph"/>
        <w:numPr>
          <w:ilvl w:val="0"/>
          <w:numId w:val="5"/>
        </w:numPr>
        <w:spacing w:line="276" w:lineRule="auto"/>
        <w:rPr>
          <w:del w:id="395" w:author="Carter, Larry" w:date="2020-02-21T16:42:00Z"/>
          <w:rFonts w:asciiTheme="minorHAnsi" w:hAnsiTheme="minorHAnsi" w:cstheme="minorHAnsi"/>
          <w:sz w:val="22"/>
          <w:szCs w:val="22"/>
        </w:rPr>
      </w:pPr>
      <w:del w:id="396" w:author="Carter, Larry" w:date="2020-02-21T16:42:00Z">
        <w:r w:rsidDel="00B6591F">
          <w:rPr>
            <w:rFonts w:asciiTheme="minorHAnsi" w:hAnsiTheme="minorHAnsi" w:cstheme="minorHAnsi"/>
            <w:sz w:val="22"/>
            <w:szCs w:val="22"/>
          </w:rPr>
          <w:delText xml:space="preserve">In Person Working Session </w:delText>
        </w:r>
        <w:r w:rsidR="00A26BCF" w:rsidDel="00B6591F">
          <w:rPr>
            <w:rFonts w:asciiTheme="minorHAnsi" w:hAnsiTheme="minorHAnsi" w:cstheme="minorHAnsi"/>
            <w:sz w:val="22"/>
            <w:szCs w:val="22"/>
          </w:rPr>
          <w:delText>to create Project Plan</w:delText>
        </w:r>
      </w:del>
    </w:p>
    <w:p w14:paraId="1ACEF5C2" w14:textId="77777777" w:rsidR="008B5247" w:rsidRDefault="008B5247" w:rsidP="00F03990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14:paraId="1C4D2424" w14:textId="5CE67F22" w:rsidR="007A5770" w:rsidRDefault="00F56CEF" w:rsidP="00F03990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F03990">
        <w:rPr>
          <w:rFonts w:asciiTheme="minorHAnsi" w:hAnsiTheme="minorHAnsi" w:cstheme="minorHAnsi"/>
          <w:b/>
          <w:sz w:val="22"/>
          <w:szCs w:val="22"/>
        </w:rPr>
        <w:t>Operational Documentation</w:t>
      </w:r>
    </w:p>
    <w:p w14:paraId="22DBFB37" w14:textId="3E3E8E76" w:rsidR="00F33648" w:rsidRDefault="00E55CD8" w:rsidP="00F33648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506C2D">
        <w:rPr>
          <w:rFonts w:asciiTheme="minorHAnsi" w:hAnsiTheme="minorHAnsi" w:cstheme="minorHAnsi"/>
          <w:sz w:val="22"/>
          <w:szCs w:val="22"/>
        </w:rPr>
        <w:t xml:space="preserve">Creation of SOP’s and training documents for </w:t>
      </w:r>
      <w:ins w:id="397" w:author="Carter, Larry" w:date="2020-02-21T16:43:00Z">
        <w:r w:rsidR="00B6591F">
          <w:rPr>
            <w:rFonts w:asciiTheme="minorHAnsi" w:hAnsiTheme="minorHAnsi" w:cstheme="minorHAnsi"/>
            <w:sz w:val="22"/>
            <w:szCs w:val="22"/>
          </w:rPr>
          <w:t xml:space="preserve">network </w:t>
        </w:r>
      </w:ins>
      <w:del w:id="398" w:author="Carter, Larry" w:date="2020-02-21T16:43:00Z">
        <w:r w:rsidRPr="00506C2D" w:rsidDel="00B6591F">
          <w:rPr>
            <w:rFonts w:asciiTheme="minorHAnsi" w:hAnsiTheme="minorHAnsi" w:cstheme="minorHAnsi"/>
            <w:sz w:val="22"/>
            <w:szCs w:val="22"/>
          </w:rPr>
          <w:delText xml:space="preserve">the </w:delText>
        </w:r>
        <w:r w:rsidR="00F33648" w:rsidDel="00B6591F">
          <w:rPr>
            <w:rFonts w:asciiTheme="minorHAnsi" w:hAnsiTheme="minorHAnsi" w:cstheme="minorHAnsi"/>
            <w:sz w:val="22"/>
            <w:szCs w:val="22"/>
          </w:rPr>
          <w:delText xml:space="preserve">workflow </w:delText>
        </w:r>
        <w:r w:rsidR="003403C4" w:rsidDel="00B6591F">
          <w:rPr>
            <w:rFonts w:asciiTheme="minorHAnsi" w:hAnsiTheme="minorHAnsi" w:cstheme="minorHAnsi"/>
            <w:sz w:val="22"/>
            <w:szCs w:val="22"/>
          </w:rPr>
          <w:delText>with Network Automation</w:delText>
        </w:r>
      </w:del>
      <w:ins w:id="399" w:author="Carter, Larry" w:date="2020-02-21T16:43:00Z">
        <w:r w:rsidR="00B6591F">
          <w:rPr>
            <w:rFonts w:asciiTheme="minorHAnsi" w:hAnsiTheme="minorHAnsi" w:cstheme="minorHAnsi"/>
            <w:sz w:val="22"/>
            <w:szCs w:val="22"/>
          </w:rPr>
          <w:t>automation workflow</w:t>
        </w:r>
      </w:ins>
      <w:r w:rsidR="00F33648">
        <w:rPr>
          <w:rFonts w:asciiTheme="minorHAnsi" w:hAnsiTheme="minorHAnsi" w:cstheme="minorHAnsi"/>
          <w:sz w:val="22"/>
          <w:szCs w:val="22"/>
        </w:rPr>
        <w:t>.</w:t>
      </w:r>
    </w:p>
    <w:p w14:paraId="2338B539" w14:textId="06CE68C7" w:rsidR="007A5770" w:rsidRDefault="003403C4" w:rsidP="007A5770">
      <w:pPr>
        <w:pStyle w:val="ListParagraph"/>
        <w:numPr>
          <w:ilvl w:val="1"/>
          <w:numId w:val="2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Network Automation</w:t>
      </w:r>
      <w:r w:rsidR="007A5770">
        <w:rPr>
          <w:rFonts w:asciiTheme="minorHAnsi" w:hAnsiTheme="minorHAnsi" w:cstheme="minorHAnsi"/>
          <w:sz w:val="22"/>
          <w:szCs w:val="22"/>
        </w:rPr>
        <w:t xml:space="preserve"> </w:t>
      </w:r>
      <w:del w:id="400" w:author="Carter, Larry" w:date="2020-02-21T16:43:00Z">
        <w:r w:rsidR="007A5770" w:rsidDel="00B6591F">
          <w:rPr>
            <w:rFonts w:asciiTheme="minorHAnsi" w:hAnsiTheme="minorHAnsi" w:cstheme="minorHAnsi"/>
            <w:sz w:val="22"/>
            <w:szCs w:val="22"/>
          </w:rPr>
          <w:delText>Workflow</w:delText>
        </w:r>
      </w:del>
      <w:ins w:id="401" w:author="Carter, Larry" w:date="2020-02-21T16:43:00Z">
        <w:r w:rsidR="00B6591F">
          <w:rPr>
            <w:rFonts w:asciiTheme="minorHAnsi" w:hAnsiTheme="minorHAnsi" w:cstheme="minorHAnsi"/>
            <w:sz w:val="22"/>
            <w:szCs w:val="22"/>
          </w:rPr>
          <w:t>Flow Docs</w:t>
        </w:r>
      </w:ins>
    </w:p>
    <w:p w14:paraId="2A653292" w14:textId="37965497" w:rsidR="003403C4" w:rsidRDefault="003403C4" w:rsidP="003403C4">
      <w:pPr>
        <w:pStyle w:val="ListParagraph"/>
        <w:numPr>
          <w:ilvl w:val="1"/>
          <w:numId w:val="2"/>
        </w:numPr>
        <w:spacing w:line="276" w:lineRule="auto"/>
        <w:rPr>
          <w:ins w:id="402" w:author="Carter, Larry" w:date="2020-02-21T16:44:00Z"/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Network Automation</w:t>
      </w:r>
      <w:r w:rsidR="00F33648" w:rsidRPr="00F33648">
        <w:rPr>
          <w:rFonts w:asciiTheme="minorHAnsi" w:hAnsiTheme="minorHAnsi" w:cstheme="minorHAnsi"/>
          <w:sz w:val="22"/>
          <w:szCs w:val="22"/>
        </w:rPr>
        <w:t xml:space="preserve"> User Guide</w:t>
      </w:r>
    </w:p>
    <w:p w14:paraId="1D37E479" w14:textId="1EE7DFE9" w:rsidR="00B6591F" w:rsidRDefault="00B6591F" w:rsidP="00B6591F">
      <w:pPr>
        <w:pStyle w:val="ListParagraph"/>
        <w:numPr>
          <w:ilvl w:val="2"/>
          <w:numId w:val="2"/>
        </w:numPr>
        <w:spacing w:line="276" w:lineRule="auto"/>
        <w:rPr>
          <w:ins w:id="403" w:author="Carter, Larry" w:date="2020-02-21T16:44:00Z"/>
          <w:rFonts w:asciiTheme="minorHAnsi" w:hAnsiTheme="minorHAnsi" w:cstheme="minorHAnsi"/>
          <w:sz w:val="22"/>
          <w:szCs w:val="22"/>
        </w:rPr>
      </w:pPr>
      <w:ins w:id="404" w:author="Carter, Larry" w:date="2020-02-21T16:44:00Z">
        <w:r>
          <w:rPr>
            <w:rFonts w:asciiTheme="minorHAnsi" w:hAnsiTheme="minorHAnsi" w:cstheme="minorHAnsi"/>
            <w:sz w:val="22"/>
            <w:szCs w:val="22"/>
          </w:rPr>
          <w:t xml:space="preserve">Ansible </w:t>
        </w:r>
      </w:ins>
      <w:ins w:id="405" w:author="Carter, Larry" w:date="2020-02-21T16:45:00Z">
        <w:r>
          <w:rPr>
            <w:rFonts w:asciiTheme="minorHAnsi" w:hAnsiTheme="minorHAnsi" w:cstheme="minorHAnsi"/>
            <w:sz w:val="22"/>
            <w:szCs w:val="22"/>
          </w:rPr>
          <w:t>Runbook</w:t>
        </w:r>
      </w:ins>
    </w:p>
    <w:p w14:paraId="5A1B9709" w14:textId="241B4A3F" w:rsidR="00B6591F" w:rsidRDefault="00B6591F" w:rsidP="00B6591F">
      <w:pPr>
        <w:pStyle w:val="ListParagraph"/>
        <w:numPr>
          <w:ilvl w:val="2"/>
          <w:numId w:val="2"/>
        </w:numPr>
        <w:spacing w:line="276" w:lineRule="auto"/>
        <w:rPr>
          <w:ins w:id="406" w:author="Carter, Larry" w:date="2020-02-21T16:46:00Z"/>
          <w:rFonts w:asciiTheme="minorHAnsi" w:hAnsiTheme="minorHAnsi" w:cstheme="minorHAnsi"/>
          <w:sz w:val="22"/>
          <w:szCs w:val="22"/>
        </w:rPr>
      </w:pPr>
      <w:ins w:id="407" w:author="Carter, Larry" w:date="2020-02-21T16:44:00Z">
        <w:r>
          <w:rPr>
            <w:rFonts w:asciiTheme="minorHAnsi" w:hAnsiTheme="minorHAnsi" w:cstheme="minorHAnsi"/>
            <w:sz w:val="22"/>
            <w:szCs w:val="22"/>
          </w:rPr>
          <w:t>Gi</w:t>
        </w:r>
      </w:ins>
      <w:ins w:id="408" w:author="Carter, Larry" w:date="2020-02-21T16:45:00Z">
        <w:r>
          <w:rPr>
            <w:rFonts w:asciiTheme="minorHAnsi" w:hAnsiTheme="minorHAnsi" w:cstheme="minorHAnsi"/>
            <w:sz w:val="22"/>
            <w:szCs w:val="22"/>
          </w:rPr>
          <w:t>tLab Runbook</w:t>
        </w:r>
      </w:ins>
    </w:p>
    <w:p w14:paraId="45FC119A" w14:textId="54473C81" w:rsidR="00B6591F" w:rsidRDefault="00B6591F" w:rsidP="00B6591F">
      <w:pPr>
        <w:pStyle w:val="ListParagraph"/>
        <w:numPr>
          <w:ilvl w:val="2"/>
          <w:numId w:val="2"/>
        </w:numPr>
        <w:spacing w:line="276" w:lineRule="auto"/>
        <w:rPr>
          <w:ins w:id="409" w:author="Carter, Larry" w:date="2020-02-21T16:45:00Z"/>
          <w:rFonts w:asciiTheme="minorHAnsi" w:hAnsiTheme="minorHAnsi" w:cstheme="minorHAnsi"/>
          <w:sz w:val="22"/>
          <w:szCs w:val="22"/>
        </w:rPr>
      </w:pPr>
      <w:proofErr w:type="spellStart"/>
      <w:ins w:id="410" w:author="Carter, Larry" w:date="2020-02-21T16:46:00Z">
        <w:r>
          <w:rPr>
            <w:rFonts w:asciiTheme="minorHAnsi" w:hAnsiTheme="minorHAnsi" w:cstheme="minorHAnsi"/>
            <w:sz w:val="22"/>
            <w:szCs w:val="22"/>
          </w:rPr>
          <w:t>VSCode</w:t>
        </w:r>
        <w:proofErr w:type="spellEnd"/>
        <w:r>
          <w:rPr>
            <w:rFonts w:asciiTheme="minorHAnsi" w:hAnsiTheme="minorHAnsi" w:cstheme="minorHAnsi"/>
            <w:sz w:val="22"/>
            <w:szCs w:val="22"/>
          </w:rPr>
          <w:t xml:space="preserve"> Runbook</w:t>
        </w:r>
      </w:ins>
    </w:p>
    <w:p w14:paraId="6534A962" w14:textId="41895BAE" w:rsidR="00B6591F" w:rsidRPr="003403C4" w:rsidRDefault="00B6591F" w:rsidP="00B6591F">
      <w:pPr>
        <w:pStyle w:val="ListParagraph"/>
        <w:numPr>
          <w:ilvl w:val="2"/>
          <w:numId w:val="2"/>
        </w:numPr>
        <w:spacing w:line="276" w:lineRule="auto"/>
        <w:rPr>
          <w:rFonts w:asciiTheme="minorHAnsi" w:hAnsiTheme="minorHAnsi" w:cstheme="minorHAnsi"/>
          <w:sz w:val="22"/>
          <w:szCs w:val="22"/>
        </w:rPr>
        <w:pPrChange w:id="411" w:author="Carter, Larry" w:date="2020-02-21T16:44:00Z">
          <w:pPr>
            <w:pStyle w:val="ListParagraph"/>
            <w:numPr>
              <w:ilvl w:val="1"/>
              <w:numId w:val="2"/>
            </w:numPr>
            <w:spacing w:line="276" w:lineRule="auto"/>
            <w:ind w:left="1440" w:hanging="360"/>
          </w:pPr>
        </w:pPrChange>
      </w:pPr>
      <w:ins w:id="412" w:author="Carter, Larry" w:date="2020-02-21T16:45:00Z">
        <w:r>
          <w:rPr>
            <w:rFonts w:asciiTheme="minorHAnsi" w:hAnsiTheme="minorHAnsi" w:cstheme="minorHAnsi"/>
            <w:sz w:val="22"/>
            <w:szCs w:val="22"/>
          </w:rPr>
          <w:t>Automation Runbook</w:t>
        </w:r>
      </w:ins>
      <w:ins w:id="413" w:author="Carter, Larry" w:date="2020-02-21T16:46:00Z">
        <w:r>
          <w:rPr>
            <w:rFonts w:asciiTheme="minorHAnsi" w:hAnsiTheme="minorHAnsi" w:cstheme="minorHAnsi"/>
            <w:sz w:val="22"/>
            <w:szCs w:val="22"/>
          </w:rPr>
          <w:t xml:space="preserve"> (Overall Architecture)</w:t>
        </w:r>
      </w:ins>
    </w:p>
    <w:p w14:paraId="215ABC36" w14:textId="77777777" w:rsidR="00F33648" w:rsidRPr="00F33648" w:rsidRDefault="00F33648" w:rsidP="007A5770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14:paraId="305111B7" w14:textId="20D3A6DC" w:rsidR="00F56CEF" w:rsidRPr="0093499F" w:rsidRDefault="00440E18" w:rsidP="00E9194C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I</w:t>
      </w:r>
      <w:r w:rsidR="000D7F89" w:rsidRPr="00DD7A20">
        <w:rPr>
          <w:rFonts w:asciiTheme="minorHAnsi" w:hAnsiTheme="minorHAnsi" w:cstheme="minorHAnsi"/>
          <w:b/>
          <w:sz w:val="22"/>
          <w:szCs w:val="22"/>
        </w:rPr>
        <w:t xml:space="preserve">nternal </w:t>
      </w:r>
      <w:r w:rsidR="00F56CEF" w:rsidRPr="00DD7A20">
        <w:rPr>
          <w:rFonts w:asciiTheme="minorHAnsi" w:hAnsiTheme="minorHAnsi" w:cstheme="minorHAnsi"/>
          <w:b/>
          <w:sz w:val="22"/>
          <w:szCs w:val="22"/>
        </w:rPr>
        <w:t>Training</w:t>
      </w:r>
      <w:ins w:id="414" w:author="Carter, Larry" w:date="2020-02-21T16:51:00Z">
        <w:r w:rsidR="0041096D">
          <w:rPr>
            <w:rFonts w:asciiTheme="minorHAnsi" w:hAnsiTheme="minorHAnsi" w:cstheme="minorHAnsi"/>
            <w:b/>
            <w:sz w:val="22"/>
            <w:szCs w:val="22"/>
          </w:rPr>
          <w:t xml:space="preserve"> (Network Engineering)</w:t>
        </w:r>
      </w:ins>
    </w:p>
    <w:p w14:paraId="5384C27C" w14:textId="6E1FD24E" w:rsidR="0041096D" w:rsidRPr="0041096D" w:rsidRDefault="003403C4" w:rsidP="00415FCD">
      <w:pPr>
        <w:pStyle w:val="ListParagraph"/>
        <w:numPr>
          <w:ilvl w:val="0"/>
          <w:numId w:val="1"/>
        </w:numPr>
        <w:spacing w:line="276" w:lineRule="auto"/>
        <w:rPr>
          <w:ins w:id="415" w:author="Carter, Larry" w:date="2020-02-21T16:48:00Z"/>
          <w:rFonts w:asciiTheme="minorHAnsi" w:hAnsiTheme="minorHAnsi" w:cstheme="minorHAnsi"/>
          <w:sz w:val="22"/>
          <w:szCs w:val="22"/>
          <w:rPrChange w:id="416" w:author="Carter, Larry" w:date="2020-02-21T16:52:00Z">
            <w:rPr>
              <w:ins w:id="417" w:author="Carter, Larry" w:date="2020-02-21T16:48:00Z"/>
            </w:rPr>
          </w:rPrChange>
        </w:rPr>
      </w:pPr>
      <w:r>
        <w:rPr>
          <w:rFonts w:asciiTheme="minorHAnsi" w:hAnsiTheme="minorHAnsi" w:cstheme="minorHAnsi"/>
          <w:sz w:val="22"/>
          <w:szCs w:val="22"/>
        </w:rPr>
        <w:t xml:space="preserve">Network </w:t>
      </w:r>
      <w:ins w:id="418" w:author="Carter, Larry" w:date="2020-02-21T16:46:00Z">
        <w:r w:rsidR="00B6591F">
          <w:rPr>
            <w:rFonts w:asciiTheme="minorHAnsi" w:hAnsiTheme="minorHAnsi" w:cstheme="minorHAnsi"/>
            <w:sz w:val="22"/>
            <w:szCs w:val="22"/>
          </w:rPr>
          <w:t>a</w:t>
        </w:r>
      </w:ins>
      <w:del w:id="419" w:author="Carter, Larry" w:date="2020-02-21T16:46:00Z">
        <w:r w:rsidDel="00B6591F">
          <w:rPr>
            <w:rFonts w:asciiTheme="minorHAnsi" w:hAnsiTheme="minorHAnsi" w:cstheme="minorHAnsi"/>
            <w:sz w:val="22"/>
            <w:szCs w:val="22"/>
          </w:rPr>
          <w:delText>A</w:delText>
        </w:r>
      </w:del>
      <w:r>
        <w:rPr>
          <w:rFonts w:asciiTheme="minorHAnsi" w:hAnsiTheme="minorHAnsi" w:cstheme="minorHAnsi"/>
          <w:sz w:val="22"/>
          <w:szCs w:val="22"/>
        </w:rPr>
        <w:t>utomation</w:t>
      </w:r>
      <w:r w:rsidR="00DC0C3A">
        <w:rPr>
          <w:rFonts w:asciiTheme="minorHAnsi" w:hAnsiTheme="minorHAnsi" w:cstheme="minorHAnsi"/>
          <w:sz w:val="22"/>
          <w:szCs w:val="22"/>
        </w:rPr>
        <w:t xml:space="preserve"> training</w:t>
      </w:r>
    </w:p>
    <w:p w14:paraId="4025731E" w14:textId="41622398" w:rsidR="0041096D" w:rsidRDefault="0041096D" w:rsidP="00B6591F">
      <w:pPr>
        <w:pStyle w:val="ListParagraph"/>
        <w:numPr>
          <w:ilvl w:val="1"/>
          <w:numId w:val="1"/>
        </w:numPr>
        <w:spacing w:line="276" w:lineRule="auto"/>
        <w:rPr>
          <w:ins w:id="420" w:author="Carter, Larry" w:date="2020-02-21T16:48:00Z"/>
          <w:rFonts w:asciiTheme="minorHAnsi" w:hAnsiTheme="minorHAnsi" w:cstheme="minorHAnsi"/>
          <w:sz w:val="22"/>
          <w:szCs w:val="22"/>
        </w:rPr>
      </w:pPr>
      <w:ins w:id="421" w:author="Carter, Larry" w:date="2020-02-21T16:53:00Z">
        <w:r>
          <w:rPr>
            <w:rFonts w:asciiTheme="minorHAnsi" w:hAnsiTheme="minorHAnsi" w:cstheme="minorHAnsi"/>
            <w:sz w:val="22"/>
            <w:szCs w:val="22"/>
          </w:rPr>
          <w:t>Ansible</w:t>
        </w:r>
      </w:ins>
    </w:p>
    <w:p w14:paraId="03F378FB" w14:textId="6C0278A6" w:rsidR="00B6591F" w:rsidRDefault="00B6591F" w:rsidP="00B6591F">
      <w:pPr>
        <w:pStyle w:val="ListParagraph"/>
        <w:numPr>
          <w:ilvl w:val="1"/>
          <w:numId w:val="1"/>
        </w:numPr>
        <w:spacing w:line="276" w:lineRule="auto"/>
        <w:rPr>
          <w:ins w:id="422" w:author="Carter, Larry" w:date="2020-02-21T16:48:00Z"/>
          <w:rFonts w:asciiTheme="minorHAnsi" w:hAnsiTheme="minorHAnsi" w:cstheme="minorHAnsi"/>
          <w:sz w:val="22"/>
          <w:szCs w:val="22"/>
        </w:rPr>
      </w:pPr>
      <w:ins w:id="423" w:author="Carter, Larry" w:date="2020-02-21T16:48:00Z">
        <w:r>
          <w:rPr>
            <w:rFonts w:asciiTheme="minorHAnsi" w:hAnsiTheme="minorHAnsi" w:cstheme="minorHAnsi"/>
            <w:sz w:val="22"/>
            <w:szCs w:val="22"/>
          </w:rPr>
          <w:t xml:space="preserve">GitLab </w:t>
        </w:r>
      </w:ins>
    </w:p>
    <w:p w14:paraId="16BC1644" w14:textId="055BE02D" w:rsidR="0041096D" w:rsidRPr="0041096D" w:rsidRDefault="0041096D" w:rsidP="0041096D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  <w:rPrChange w:id="424" w:author="Carter, Larry" w:date="2020-02-21T16:51:00Z">
            <w:rPr/>
          </w:rPrChange>
        </w:rPr>
        <w:pPrChange w:id="425" w:author="Carter, Larry" w:date="2020-02-21T16:51:00Z">
          <w:pPr>
            <w:pStyle w:val="ListParagraph"/>
            <w:numPr>
              <w:numId w:val="1"/>
            </w:numPr>
            <w:spacing w:line="276" w:lineRule="auto"/>
            <w:ind w:hanging="360"/>
          </w:pPr>
        </w:pPrChange>
      </w:pPr>
      <w:proofErr w:type="spellStart"/>
      <w:ins w:id="426" w:author="Carter, Larry" w:date="2020-02-21T16:49:00Z">
        <w:r>
          <w:rPr>
            <w:rFonts w:asciiTheme="minorHAnsi" w:hAnsiTheme="minorHAnsi" w:cstheme="minorHAnsi"/>
            <w:sz w:val="22"/>
            <w:szCs w:val="22"/>
          </w:rPr>
          <w:t>VSCode</w:t>
        </w:r>
      </w:ins>
      <w:proofErr w:type="spellEnd"/>
    </w:p>
    <w:p w14:paraId="57B1B04E" w14:textId="52DB9689" w:rsidR="00324923" w:rsidDel="00B6591F" w:rsidRDefault="00324923" w:rsidP="00DD7A20">
      <w:pPr>
        <w:pStyle w:val="ListParagraph"/>
        <w:numPr>
          <w:ilvl w:val="0"/>
          <w:numId w:val="1"/>
        </w:numPr>
        <w:spacing w:line="276" w:lineRule="auto"/>
        <w:rPr>
          <w:del w:id="427" w:author="Carter, Larry" w:date="2020-02-21T16:47:00Z"/>
          <w:rFonts w:asciiTheme="minorHAnsi" w:hAnsiTheme="minorHAnsi" w:cstheme="minorHAnsi"/>
          <w:sz w:val="22"/>
          <w:szCs w:val="22"/>
        </w:rPr>
      </w:pPr>
      <w:del w:id="428" w:author="Carter, Larry" w:date="2020-02-21T16:47:00Z">
        <w:r w:rsidDel="00B6591F">
          <w:rPr>
            <w:rFonts w:asciiTheme="minorHAnsi" w:hAnsiTheme="minorHAnsi" w:cstheme="minorHAnsi"/>
            <w:sz w:val="22"/>
            <w:szCs w:val="22"/>
          </w:rPr>
          <w:delText>Post Training Assessments</w:delText>
        </w:r>
      </w:del>
    </w:p>
    <w:p w14:paraId="6B27EC88" w14:textId="78F089B6" w:rsidR="00DC0C3A" w:rsidRDefault="003403C4" w:rsidP="00DD7A20">
      <w:pPr>
        <w:pStyle w:val="ListParagraph"/>
        <w:numPr>
          <w:ilvl w:val="0"/>
          <w:numId w:val="1"/>
        </w:numPr>
        <w:spacing w:line="276" w:lineRule="auto"/>
        <w:rPr>
          <w:ins w:id="429" w:author="Carter, Larry" w:date="2020-02-21T16:53:00Z"/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Network Automation</w:t>
      </w:r>
      <w:r w:rsidR="00DC0C3A">
        <w:rPr>
          <w:rFonts w:asciiTheme="minorHAnsi" w:hAnsiTheme="minorHAnsi" w:cstheme="minorHAnsi"/>
          <w:sz w:val="22"/>
          <w:szCs w:val="22"/>
        </w:rPr>
        <w:t xml:space="preserve"> work flow process </w:t>
      </w:r>
    </w:p>
    <w:p w14:paraId="33DFDD62" w14:textId="77777777" w:rsidR="0041096D" w:rsidRDefault="0041096D" w:rsidP="0041096D">
      <w:pPr>
        <w:pStyle w:val="ListParagraph"/>
        <w:numPr>
          <w:ilvl w:val="1"/>
          <w:numId w:val="1"/>
        </w:numPr>
        <w:spacing w:line="276" w:lineRule="auto"/>
        <w:rPr>
          <w:ins w:id="430" w:author="Carter, Larry" w:date="2020-02-21T16:53:00Z"/>
          <w:rFonts w:asciiTheme="minorHAnsi" w:hAnsiTheme="minorHAnsi" w:cstheme="minorHAnsi"/>
          <w:sz w:val="22"/>
          <w:szCs w:val="22"/>
        </w:rPr>
      </w:pPr>
      <w:ins w:id="431" w:author="Carter, Larry" w:date="2020-02-21T16:53:00Z">
        <w:r>
          <w:rPr>
            <w:rFonts w:asciiTheme="minorHAnsi" w:hAnsiTheme="minorHAnsi" w:cstheme="minorHAnsi"/>
            <w:sz w:val="22"/>
            <w:szCs w:val="22"/>
          </w:rPr>
          <w:t>Architecture</w:t>
        </w:r>
      </w:ins>
    </w:p>
    <w:p w14:paraId="3EE009AC" w14:textId="315731E9" w:rsidR="0041096D" w:rsidRDefault="0041096D" w:rsidP="0041096D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  <w:pPrChange w:id="432" w:author="Carter, Larry" w:date="2020-02-21T16:53:00Z">
          <w:pPr>
            <w:pStyle w:val="ListParagraph"/>
            <w:numPr>
              <w:numId w:val="1"/>
            </w:numPr>
            <w:spacing w:line="276" w:lineRule="auto"/>
            <w:ind w:hanging="360"/>
          </w:pPr>
        </w:pPrChange>
      </w:pPr>
      <w:ins w:id="433" w:author="Carter, Larry" w:date="2020-02-21T16:53:00Z">
        <w:r>
          <w:rPr>
            <w:rFonts w:asciiTheme="minorHAnsi" w:hAnsiTheme="minorHAnsi" w:cstheme="minorHAnsi"/>
            <w:sz w:val="22"/>
            <w:szCs w:val="22"/>
          </w:rPr>
          <w:t>Data Flows</w:t>
        </w:r>
      </w:ins>
    </w:p>
    <w:p w14:paraId="04F5EEDF" w14:textId="79228FE8" w:rsidR="00440E18" w:rsidDel="0041096D" w:rsidRDefault="00440E18" w:rsidP="00440E18">
      <w:pPr>
        <w:pStyle w:val="ListParagraph"/>
        <w:spacing w:line="276" w:lineRule="auto"/>
        <w:rPr>
          <w:del w:id="434" w:author="Carter, Larry" w:date="2020-02-21T16:54:00Z"/>
          <w:rFonts w:asciiTheme="minorHAnsi" w:hAnsiTheme="minorHAnsi" w:cstheme="minorHAnsi"/>
          <w:sz w:val="22"/>
          <w:szCs w:val="22"/>
        </w:rPr>
      </w:pPr>
    </w:p>
    <w:p w14:paraId="2B743ED9" w14:textId="29773EA3" w:rsidR="00387478" w:rsidDel="0041096D" w:rsidRDefault="004B2947" w:rsidP="00EB5E4E">
      <w:pPr>
        <w:spacing w:line="276" w:lineRule="auto"/>
        <w:rPr>
          <w:del w:id="435" w:author="Carter, Larry" w:date="2020-02-21T16:54:00Z"/>
          <w:rFonts w:asciiTheme="minorHAnsi" w:hAnsiTheme="minorHAnsi" w:cstheme="minorHAnsi"/>
          <w:sz w:val="22"/>
          <w:szCs w:val="22"/>
        </w:rPr>
      </w:pPr>
      <w:del w:id="436" w:author="Carter, Larry" w:date="2020-02-21T16:54:00Z">
        <w:r w:rsidRPr="0093499F" w:rsidDel="0041096D">
          <w:rPr>
            <w:rFonts w:asciiTheme="minorHAnsi" w:hAnsiTheme="minorHAnsi" w:cstheme="minorHAnsi"/>
            <w:b/>
            <w:sz w:val="22"/>
            <w:szCs w:val="22"/>
          </w:rPr>
          <w:delText>System Tools/</w:delText>
        </w:r>
        <w:r w:rsidR="00F56CEF" w:rsidRPr="0093499F" w:rsidDel="0041096D">
          <w:rPr>
            <w:rFonts w:asciiTheme="minorHAnsi" w:hAnsiTheme="minorHAnsi" w:cstheme="minorHAnsi"/>
            <w:b/>
            <w:sz w:val="22"/>
            <w:szCs w:val="22"/>
          </w:rPr>
          <w:delText xml:space="preserve">Tools </w:delText>
        </w:r>
      </w:del>
    </w:p>
    <w:p w14:paraId="24311646" w14:textId="566487F8" w:rsidR="00EB5E4E" w:rsidDel="0041096D" w:rsidRDefault="00EB5E4E" w:rsidP="00EB5E4E">
      <w:pPr>
        <w:pStyle w:val="ListParagraph"/>
        <w:numPr>
          <w:ilvl w:val="0"/>
          <w:numId w:val="10"/>
        </w:numPr>
        <w:spacing w:line="276" w:lineRule="auto"/>
        <w:rPr>
          <w:del w:id="437" w:author="Carter, Larry" w:date="2020-02-21T16:54:00Z"/>
          <w:rFonts w:asciiTheme="minorHAnsi" w:hAnsiTheme="minorHAnsi" w:cstheme="minorHAnsi"/>
          <w:sz w:val="22"/>
          <w:szCs w:val="22"/>
        </w:rPr>
      </w:pPr>
      <w:del w:id="438" w:author="Carter, Larry" w:date="2020-02-21T16:54:00Z">
        <w:r w:rsidDel="0041096D">
          <w:rPr>
            <w:rFonts w:asciiTheme="minorHAnsi" w:hAnsiTheme="minorHAnsi" w:cstheme="minorHAnsi"/>
            <w:sz w:val="22"/>
            <w:szCs w:val="22"/>
          </w:rPr>
          <w:delText>Project Plan</w:delText>
        </w:r>
      </w:del>
    </w:p>
    <w:p w14:paraId="28E8BC21" w14:textId="2EC8741A" w:rsidR="00EB5E4E" w:rsidDel="0041096D" w:rsidRDefault="00EB5E4E" w:rsidP="00EB5E4E">
      <w:pPr>
        <w:pStyle w:val="ListParagraph"/>
        <w:numPr>
          <w:ilvl w:val="0"/>
          <w:numId w:val="10"/>
        </w:numPr>
        <w:spacing w:line="276" w:lineRule="auto"/>
        <w:rPr>
          <w:del w:id="439" w:author="Carter, Larry" w:date="2020-02-21T16:54:00Z"/>
          <w:rFonts w:asciiTheme="minorHAnsi" w:hAnsiTheme="minorHAnsi" w:cstheme="minorHAnsi"/>
          <w:sz w:val="22"/>
          <w:szCs w:val="22"/>
        </w:rPr>
      </w:pPr>
      <w:del w:id="440" w:author="Carter, Larry" w:date="2020-02-21T16:54:00Z">
        <w:r w:rsidDel="0041096D">
          <w:rPr>
            <w:rFonts w:asciiTheme="minorHAnsi" w:hAnsiTheme="minorHAnsi" w:cstheme="minorHAnsi"/>
            <w:sz w:val="22"/>
            <w:szCs w:val="22"/>
          </w:rPr>
          <w:delText>Project Timeline</w:delText>
        </w:r>
      </w:del>
    </w:p>
    <w:p w14:paraId="696EB9AE" w14:textId="2DBCE52A" w:rsidR="000E4BF4" w:rsidDel="0041096D" w:rsidRDefault="003403C4" w:rsidP="00EB5E4E">
      <w:pPr>
        <w:pStyle w:val="ListParagraph"/>
        <w:numPr>
          <w:ilvl w:val="0"/>
          <w:numId w:val="10"/>
        </w:numPr>
        <w:spacing w:line="276" w:lineRule="auto"/>
        <w:rPr>
          <w:del w:id="441" w:author="Carter, Larry" w:date="2020-02-21T16:54:00Z"/>
          <w:rFonts w:asciiTheme="minorHAnsi" w:hAnsiTheme="minorHAnsi" w:cstheme="minorHAnsi"/>
          <w:sz w:val="22"/>
          <w:szCs w:val="22"/>
        </w:rPr>
      </w:pPr>
      <w:del w:id="442" w:author="Carter, Larry" w:date="2020-02-21T16:54:00Z">
        <w:r w:rsidDel="0041096D">
          <w:rPr>
            <w:rFonts w:asciiTheme="minorHAnsi" w:hAnsiTheme="minorHAnsi" w:cstheme="minorHAnsi"/>
            <w:sz w:val="22"/>
            <w:szCs w:val="22"/>
          </w:rPr>
          <w:delText>Ansible</w:delText>
        </w:r>
      </w:del>
    </w:p>
    <w:p w14:paraId="2458F451" w14:textId="7F152F15" w:rsidR="00DE3B95" w:rsidDel="0041096D" w:rsidRDefault="003403C4" w:rsidP="00EB5E4E">
      <w:pPr>
        <w:pStyle w:val="ListParagraph"/>
        <w:numPr>
          <w:ilvl w:val="0"/>
          <w:numId w:val="10"/>
        </w:numPr>
        <w:spacing w:line="276" w:lineRule="auto"/>
        <w:rPr>
          <w:del w:id="443" w:author="Carter, Larry" w:date="2020-02-21T16:54:00Z"/>
          <w:rFonts w:asciiTheme="minorHAnsi" w:hAnsiTheme="minorHAnsi" w:cstheme="minorHAnsi"/>
          <w:sz w:val="22"/>
          <w:szCs w:val="22"/>
        </w:rPr>
      </w:pPr>
      <w:del w:id="444" w:author="Carter, Larry" w:date="2020-02-21T16:54:00Z">
        <w:r w:rsidDel="0041096D">
          <w:rPr>
            <w:rFonts w:asciiTheme="minorHAnsi" w:hAnsiTheme="minorHAnsi" w:cstheme="minorHAnsi"/>
            <w:sz w:val="22"/>
            <w:szCs w:val="22"/>
          </w:rPr>
          <w:delText>GitLab</w:delText>
        </w:r>
      </w:del>
    </w:p>
    <w:p w14:paraId="7E4DDFCF" w14:textId="50F71F79" w:rsidR="00DE3B95" w:rsidDel="0041096D" w:rsidRDefault="003403C4" w:rsidP="00EB5E4E">
      <w:pPr>
        <w:pStyle w:val="ListParagraph"/>
        <w:numPr>
          <w:ilvl w:val="0"/>
          <w:numId w:val="10"/>
        </w:numPr>
        <w:spacing w:line="276" w:lineRule="auto"/>
        <w:rPr>
          <w:del w:id="445" w:author="Carter, Larry" w:date="2020-02-21T16:54:00Z"/>
          <w:rFonts w:asciiTheme="minorHAnsi" w:hAnsiTheme="minorHAnsi" w:cstheme="minorHAnsi"/>
          <w:sz w:val="22"/>
          <w:szCs w:val="22"/>
        </w:rPr>
      </w:pPr>
      <w:del w:id="446" w:author="Carter, Larry" w:date="2020-02-21T16:54:00Z">
        <w:r w:rsidDel="0041096D">
          <w:rPr>
            <w:rFonts w:asciiTheme="minorHAnsi" w:hAnsiTheme="minorHAnsi" w:cstheme="minorHAnsi"/>
            <w:sz w:val="22"/>
            <w:szCs w:val="22"/>
          </w:rPr>
          <w:delText>VSCode</w:delText>
        </w:r>
      </w:del>
    </w:p>
    <w:p w14:paraId="5850D18B" w14:textId="77777777" w:rsidR="00440E18" w:rsidRPr="00F6348A" w:rsidDel="00895AB3" w:rsidRDefault="00440E18" w:rsidP="00440E18">
      <w:pPr>
        <w:pStyle w:val="ListParagraph"/>
        <w:spacing w:line="276" w:lineRule="auto"/>
        <w:rPr>
          <w:del w:id="447" w:author="Carter, Larry" w:date="2020-02-21T17:03:00Z"/>
          <w:rFonts w:asciiTheme="minorHAnsi" w:hAnsiTheme="minorHAnsi" w:cstheme="minorHAnsi"/>
          <w:sz w:val="22"/>
          <w:szCs w:val="22"/>
        </w:rPr>
      </w:pPr>
    </w:p>
    <w:p w14:paraId="15D1DBE4" w14:textId="39B19C8E" w:rsidR="0093499F" w:rsidDel="0041096D" w:rsidRDefault="00E9194C" w:rsidP="00E9194C">
      <w:pPr>
        <w:spacing w:line="276" w:lineRule="auto"/>
        <w:rPr>
          <w:moveFrom w:id="448" w:author="Carter, Larry" w:date="2020-02-21T16:56:00Z"/>
          <w:rFonts w:asciiTheme="minorHAnsi" w:hAnsiTheme="minorHAnsi" w:cstheme="minorHAnsi"/>
          <w:sz w:val="22"/>
          <w:szCs w:val="22"/>
        </w:rPr>
      </w:pPr>
      <w:moveFromRangeStart w:id="449" w:author="Carter, Larry" w:date="2020-02-21T16:56:00Z" w:name="move33196595"/>
      <w:moveFrom w:id="450" w:author="Carter, Larry" w:date="2020-02-21T16:56:00Z">
        <w:r w:rsidDel="0041096D">
          <w:rPr>
            <w:rFonts w:asciiTheme="minorHAnsi" w:hAnsiTheme="minorHAnsi" w:cstheme="minorHAnsi"/>
            <w:b/>
            <w:sz w:val="22"/>
            <w:szCs w:val="22"/>
          </w:rPr>
          <w:t xml:space="preserve">Technical Development: </w:t>
        </w:r>
      </w:moveFrom>
    </w:p>
    <w:p w14:paraId="4C26F868" w14:textId="55623ECA" w:rsidR="00A51AD8" w:rsidDel="0041096D" w:rsidRDefault="000B7B64" w:rsidP="00DD7A20">
      <w:pPr>
        <w:pStyle w:val="ListParagraph"/>
        <w:numPr>
          <w:ilvl w:val="0"/>
          <w:numId w:val="6"/>
        </w:numPr>
        <w:spacing w:line="276" w:lineRule="auto"/>
        <w:rPr>
          <w:moveFrom w:id="451" w:author="Carter, Larry" w:date="2020-02-21T16:56:00Z"/>
          <w:rFonts w:asciiTheme="minorHAnsi" w:hAnsiTheme="minorHAnsi" w:cstheme="minorHAnsi"/>
          <w:sz w:val="22"/>
          <w:szCs w:val="22"/>
        </w:rPr>
      </w:pPr>
      <w:moveFrom w:id="452" w:author="Carter, Larry" w:date="2020-02-21T16:56:00Z">
        <w:r w:rsidDel="0041096D">
          <w:rPr>
            <w:rFonts w:asciiTheme="minorHAnsi" w:hAnsiTheme="minorHAnsi" w:cstheme="minorHAnsi"/>
            <w:sz w:val="22"/>
            <w:szCs w:val="22"/>
          </w:rPr>
          <w:t>Build out the Network Automation environment</w:t>
        </w:r>
      </w:moveFrom>
    </w:p>
    <w:p w14:paraId="6EDA13E3" w14:textId="363C369E" w:rsidR="000E4BF4" w:rsidDel="0041096D" w:rsidRDefault="000B7B64" w:rsidP="000B7B64">
      <w:pPr>
        <w:pStyle w:val="ListParagraph"/>
        <w:numPr>
          <w:ilvl w:val="1"/>
          <w:numId w:val="6"/>
        </w:numPr>
        <w:spacing w:line="276" w:lineRule="auto"/>
        <w:rPr>
          <w:moveFrom w:id="453" w:author="Carter, Larry" w:date="2020-02-21T16:56:00Z"/>
          <w:rFonts w:asciiTheme="minorHAnsi" w:hAnsiTheme="minorHAnsi" w:cstheme="minorHAnsi"/>
          <w:sz w:val="22"/>
          <w:szCs w:val="22"/>
        </w:rPr>
      </w:pPr>
      <w:moveFrom w:id="454" w:author="Carter, Larry" w:date="2020-02-21T16:56:00Z">
        <w:r w:rsidDel="0041096D">
          <w:rPr>
            <w:rFonts w:asciiTheme="minorHAnsi" w:hAnsiTheme="minorHAnsi" w:cstheme="minorHAnsi"/>
            <w:sz w:val="22"/>
            <w:szCs w:val="22"/>
          </w:rPr>
          <w:t>Stand up Linux Servers</w:t>
        </w:r>
      </w:moveFrom>
    </w:p>
    <w:p w14:paraId="14395966" w14:textId="37022167" w:rsidR="000B7B64" w:rsidRPr="000E4BF4" w:rsidDel="0041096D" w:rsidRDefault="000B7B64" w:rsidP="000B7B64">
      <w:pPr>
        <w:pStyle w:val="ListParagraph"/>
        <w:numPr>
          <w:ilvl w:val="1"/>
          <w:numId w:val="6"/>
        </w:numPr>
        <w:spacing w:line="276" w:lineRule="auto"/>
        <w:rPr>
          <w:moveFrom w:id="455" w:author="Carter, Larry" w:date="2020-02-21T16:56:00Z"/>
          <w:rFonts w:asciiTheme="minorHAnsi" w:hAnsiTheme="minorHAnsi" w:cstheme="minorHAnsi"/>
          <w:sz w:val="22"/>
          <w:szCs w:val="22"/>
        </w:rPr>
      </w:pPr>
      <w:moveFrom w:id="456" w:author="Carter, Larry" w:date="2020-02-21T16:56:00Z">
        <w:r w:rsidDel="0041096D">
          <w:rPr>
            <w:rFonts w:asciiTheme="minorHAnsi" w:hAnsiTheme="minorHAnsi" w:cstheme="minorHAnsi"/>
            <w:sz w:val="22"/>
            <w:szCs w:val="22"/>
          </w:rPr>
          <w:t>Build out the network within the ACI Production Domain</w:t>
        </w:r>
      </w:moveFrom>
    </w:p>
    <w:p w14:paraId="0253D834" w14:textId="0639C650" w:rsidR="000A2D79" w:rsidDel="0041096D" w:rsidRDefault="00517149" w:rsidP="00DD7A20">
      <w:pPr>
        <w:pStyle w:val="ListParagraph"/>
        <w:numPr>
          <w:ilvl w:val="0"/>
          <w:numId w:val="6"/>
        </w:numPr>
        <w:spacing w:line="276" w:lineRule="auto"/>
        <w:rPr>
          <w:moveFrom w:id="457" w:author="Carter, Larry" w:date="2020-02-21T16:56:00Z"/>
          <w:rFonts w:asciiTheme="minorHAnsi" w:hAnsiTheme="minorHAnsi" w:cstheme="minorHAnsi"/>
          <w:sz w:val="22"/>
          <w:szCs w:val="22"/>
        </w:rPr>
      </w:pPr>
      <w:moveFrom w:id="458" w:author="Carter, Larry" w:date="2020-02-21T16:56:00Z">
        <w:r w:rsidDel="0041096D">
          <w:rPr>
            <w:rFonts w:asciiTheme="minorHAnsi" w:hAnsiTheme="minorHAnsi" w:cstheme="minorHAnsi"/>
            <w:sz w:val="22"/>
            <w:szCs w:val="22"/>
          </w:rPr>
          <w:t>Infrastructure connectivity</w:t>
        </w:r>
      </w:moveFrom>
    </w:p>
    <w:p w14:paraId="3389C512" w14:textId="17F8C1B1" w:rsidR="00211C78" w:rsidDel="0041096D" w:rsidRDefault="00517149" w:rsidP="00211C78">
      <w:pPr>
        <w:pStyle w:val="ListParagraph"/>
        <w:numPr>
          <w:ilvl w:val="1"/>
          <w:numId w:val="6"/>
        </w:numPr>
        <w:spacing w:line="276" w:lineRule="auto"/>
        <w:rPr>
          <w:moveFrom w:id="459" w:author="Carter, Larry" w:date="2020-02-21T16:56:00Z"/>
          <w:rFonts w:asciiTheme="minorHAnsi" w:hAnsiTheme="minorHAnsi" w:cstheme="minorHAnsi"/>
          <w:sz w:val="22"/>
          <w:szCs w:val="22"/>
        </w:rPr>
      </w:pPr>
      <w:moveFrom w:id="460" w:author="Carter, Larry" w:date="2020-02-21T16:56:00Z">
        <w:r w:rsidDel="0041096D">
          <w:rPr>
            <w:rFonts w:asciiTheme="minorHAnsi" w:hAnsiTheme="minorHAnsi" w:cstheme="minorHAnsi"/>
            <w:sz w:val="22"/>
            <w:szCs w:val="22"/>
          </w:rPr>
          <w:t>Update Firewalls with rules to allow Ansible access to destination devices</w:t>
        </w:r>
      </w:moveFrom>
    </w:p>
    <w:p w14:paraId="3F007B08" w14:textId="46085B4C" w:rsidR="000E4BF4" w:rsidDel="0041096D" w:rsidRDefault="00517149" w:rsidP="00211C78">
      <w:pPr>
        <w:pStyle w:val="ListParagraph"/>
        <w:numPr>
          <w:ilvl w:val="1"/>
          <w:numId w:val="6"/>
        </w:numPr>
        <w:spacing w:line="276" w:lineRule="auto"/>
        <w:rPr>
          <w:moveFrom w:id="461" w:author="Carter, Larry" w:date="2020-02-21T16:56:00Z"/>
          <w:rFonts w:asciiTheme="minorHAnsi" w:hAnsiTheme="minorHAnsi" w:cstheme="minorHAnsi"/>
          <w:sz w:val="22"/>
          <w:szCs w:val="22"/>
        </w:rPr>
      </w:pPr>
      <w:moveFrom w:id="462" w:author="Carter, Larry" w:date="2020-02-21T16:56:00Z">
        <w:r w:rsidDel="0041096D">
          <w:rPr>
            <w:rFonts w:asciiTheme="minorHAnsi" w:hAnsiTheme="minorHAnsi" w:cstheme="minorHAnsi"/>
            <w:sz w:val="22"/>
            <w:szCs w:val="22"/>
          </w:rPr>
          <w:t>Update destination device ACLs to allow Ansible Access</w:t>
        </w:r>
      </w:moveFrom>
    </w:p>
    <w:moveFromRangeEnd w:id="449"/>
    <w:p w14:paraId="1EE2A34D" w14:textId="77777777" w:rsidR="00774EB3" w:rsidRDefault="00774EB3" w:rsidP="00265838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14:paraId="030C8535" w14:textId="44196FCB" w:rsidR="00774EB3" w:rsidRDefault="00774EB3" w:rsidP="00265838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Support Teams</w:t>
      </w:r>
    </w:p>
    <w:p w14:paraId="3358DCEB" w14:textId="5CA9B90A" w:rsidR="00F73B2F" w:rsidRPr="00774EB3" w:rsidRDefault="001F533E" w:rsidP="00265838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74EB3">
        <w:rPr>
          <w:rFonts w:asciiTheme="minorHAnsi" w:hAnsiTheme="minorHAnsi" w:cstheme="minorHAnsi"/>
          <w:b/>
          <w:i/>
          <w:sz w:val="22"/>
          <w:szCs w:val="22"/>
        </w:rPr>
        <w:t>Technical Support</w:t>
      </w:r>
      <w:r w:rsidRPr="00774EB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C3F1F10" w14:textId="38F473D6" w:rsidR="007D268F" w:rsidRDefault="00517149" w:rsidP="00DD7A20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Network Automation</w:t>
      </w:r>
      <w:r w:rsidR="000E4BF4">
        <w:rPr>
          <w:rFonts w:asciiTheme="minorHAnsi" w:hAnsiTheme="minorHAnsi" w:cstheme="minorHAnsi"/>
          <w:sz w:val="22"/>
          <w:szCs w:val="22"/>
        </w:rPr>
        <w:t xml:space="preserve"> Team (</w:t>
      </w:r>
      <w:r>
        <w:rPr>
          <w:rFonts w:asciiTheme="minorHAnsi" w:hAnsiTheme="minorHAnsi" w:cstheme="minorHAnsi"/>
          <w:sz w:val="22"/>
          <w:szCs w:val="22"/>
        </w:rPr>
        <w:t>Ansible</w:t>
      </w:r>
      <w:r w:rsidR="000E4BF4">
        <w:rPr>
          <w:rFonts w:asciiTheme="minorHAnsi" w:hAnsiTheme="minorHAnsi" w:cstheme="minorHAnsi"/>
          <w:sz w:val="22"/>
          <w:szCs w:val="22"/>
        </w:rPr>
        <w:t>)</w:t>
      </w:r>
    </w:p>
    <w:p w14:paraId="2546E82B" w14:textId="26E7FC2D" w:rsidR="000E4BF4" w:rsidRDefault="00517149" w:rsidP="000E4BF4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Identity IQ Team </w:t>
      </w:r>
      <w:del w:id="463" w:author="Carter, Larry" w:date="2020-02-21T17:33:00Z">
        <w:r w:rsidR="000E4BF4" w:rsidDel="00513477">
          <w:rPr>
            <w:rFonts w:asciiTheme="minorHAnsi" w:hAnsiTheme="minorHAnsi" w:cstheme="minorHAnsi"/>
            <w:sz w:val="22"/>
            <w:szCs w:val="22"/>
          </w:rPr>
          <w:delText xml:space="preserve"> </w:delText>
        </w:r>
      </w:del>
      <w:r w:rsidR="000E4BF4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sz w:val="22"/>
          <w:szCs w:val="22"/>
        </w:rPr>
        <w:t>GitLab</w:t>
      </w:r>
      <w:r w:rsidR="000E4BF4">
        <w:rPr>
          <w:rFonts w:asciiTheme="minorHAnsi" w:hAnsiTheme="minorHAnsi" w:cstheme="minorHAnsi"/>
          <w:sz w:val="22"/>
          <w:szCs w:val="22"/>
        </w:rPr>
        <w:t>)</w:t>
      </w:r>
    </w:p>
    <w:p w14:paraId="450CD47F" w14:textId="495B85DC" w:rsidR="000E4BF4" w:rsidRDefault="00517149" w:rsidP="000E4BF4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Network Automation Team</w:t>
      </w:r>
      <w:r w:rsidR="000E4BF4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VSCode</w:t>
      </w:r>
      <w:proofErr w:type="spellEnd"/>
      <w:r w:rsidR="000E4BF4">
        <w:rPr>
          <w:rFonts w:asciiTheme="minorHAnsi" w:hAnsiTheme="minorHAnsi" w:cstheme="minorHAnsi"/>
          <w:sz w:val="22"/>
          <w:szCs w:val="22"/>
        </w:rPr>
        <w:t>)</w:t>
      </w:r>
    </w:p>
    <w:p w14:paraId="7D4BC009" w14:textId="0CAB3B60" w:rsidR="000E4BF4" w:rsidRPr="000E4BF4" w:rsidRDefault="00517149" w:rsidP="000E4BF4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Linux Systems Team (Ansible Servers)</w:t>
      </w:r>
    </w:p>
    <w:p w14:paraId="3FA43F03" w14:textId="77777777" w:rsidR="00774EB3" w:rsidRPr="00774EB3" w:rsidRDefault="00774EB3" w:rsidP="00774EB3">
      <w:pPr>
        <w:pStyle w:val="ListParagraph"/>
        <w:spacing w:line="276" w:lineRule="auto"/>
        <w:rPr>
          <w:rFonts w:asciiTheme="minorHAnsi" w:hAnsiTheme="minorHAnsi" w:cstheme="minorHAnsi"/>
          <w:sz w:val="22"/>
          <w:szCs w:val="22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7769AF"/>
        <w:tblLook w:val="01E0" w:firstRow="1" w:lastRow="1" w:firstColumn="1" w:lastColumn="1" w:noHBand="0" w:noVBand="0"/>
      </w:tblPr>
      <w:tblGrid>
        <w:gridCol w:w="9558"/>
      </w:tblGrid>
      <w:tr w:rsidR="001A267D" w:rsidRPr="00DA4948" w14:paraId="55DD97AA" w14:textId="77777777" w:rsidTr="00F6348A">
        <w:trPr>
          <w:trHeight w:hRule="exact" w:val="311"/>
        </w:trPr>
        <w:tc>
          <w:tcPr>
            <w:tcW w:w="9558" w:type="dxa"/>
            <w:shd w:val="clear" w:color="auto" w:fill="548DD4" w:themeFill="text2" w:themeFillTint="99"/>
          </w:tcPr>
          <w:p w14:paraId="236ADE44" w14:textId="77777777" w:rsidR="001A267D" w:rsidRPr="00DA4948" w:rsidRDefault="001A267D" w:rsidP="00AC1C37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Risks</w:t>
            </w:r>
          </w:p>
        </w:tc>
      </w:tr>
    </w:tbl>
    <w:p w14:paraId="42F6A857" w14:textId="5264B504" w:rsidR="00895AB3" w:rsidRDefault="00895AB3" w:rsidP="00895AB3">
      <w:pPr>
        <w:pStyle w:val="ListParagraph"/>
        <w:rPr>
          <w:ins w:id="464" w:author="Carter, Larry" w:date="2020-02-21T17:00:00Z"/>
          <w:rFonts w:asciiTheme="minorHAnsi" w:hAnsiTheme="minorHAnsi" w:cstheme="minorHAnsi"/>
          <w:sz w:val="22"/>
          <w:szCs w:val="22"/>
        </w:rPr>
        <w:pPrChange w:id="465" w:author="Carter, Larry" w:date="2020-02-21T17:00:00Z">
          <w:pPr>
            <w:pStyle w:val="ListParagraph"/>
            <w:numPr>
              <w:numId w:val="1"/>
            </w:numPr>
            <w:ind w:hanging="360"/>
          </w:pPr>
        </w:pPrChange>
      </w:pPr>
    </w:p>
    <w:p w14:paraId="3364DDC6" w14:textId="2302F17A" w:rsidR="005D29E1" w:rsidRDefault="00253041" w:rsidP="00740F3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Resources to build the </w:t>
      </w:r>
      <w:r w:rsidR="00C07679">
        <w:rPr>
          <w:rFonts w:asciiTheme="minorHAnsi" w:hAnsiTheme="minorHAnsi" w:cstheme="minorHAnsi"/>
          <w:sz w:val="22"/>
          <w:szCs w:val="22"/>
        </w:rPr>
        <w:t>framework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3C4A4D5" w14:textId="5E47F600" w:rsidR="00253041" w:rsidRDefault="00253041" w:rsidP="00740F3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Hitting deadlines</w:t>
      </w:r>
    </w:p>
    <w:p w14:paraId="09B538BE" w14:textId="69FAE0D4" w:rsidR="00DE3B95" w:rsidRDefault="00C07679" w:rsidP="00740F34">
      <w:pPr>
        <w:pStyle w:val="ListParagraph"/>
        <w:numPr>
          <w:ilvl w:val="0"/>
          <w:numId w:val="1"/>
        </w:numPr>
        <w:rPr>
          <w:ins w:id="466" w:author="Carter, Larry" w:date="2020-02-21T16:58:00Z"/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Insufficient development/testing environment</w:t>
      </w:r>
    </w:p>
    <w:p w14:paraId="589025F7" w14:textId="5E6480F1" w:rsidR="0041096D" w:rsidRDefault="0041096D" w:rsidP="00740F34">
      <w:pPr>
        <w:pStyle w:val="ListParagraph"/>
        <w:numPr>
          <w:ilvl w:val="0"/>
          <w:numId w:val="1"/>
        </w:numPr>
        <w:rPr>
          <w:ins w:id="467" w:author="Carter, Larry" w:date="2020-02-21T17:00:00Z"/>
          <w:rFonts w:asciiTheme="minorHAnsi" w:hAnsiTheme="minorHAnsi" w:cstheme="minorHAnsi"/>
          <w:sz w:val="22"/>
          <w:szCs w:val="22"/>
        </w:rPr>
      </w:pPr>
      <w:ins w:id="468" w:author="Carter, Larry" w:date="2020-02-21T16:58:00Z">
        <w:r>
          <w:rPr>
            <w:rFonts w:asciiTheme="minorHAnsi" w:hAnsiTheme="minorHAnsi" w:cstheme="minorHAnsi"/>
            <w:sz w:val="22"/>
            <w:szCs w:val="22"/>
          </w:rPr>
          <w:t>Potential Security</w:t>
        </w:r>
      </w:ins>
      <w:ins w:id="469" w:author="Carter, Larry" w:date="2020-02-21T16:59:00Z">
        <w:r w:rsidR="00895AB3">
          <w:rPr>
            <w:rFonts w:asciiTheme="minorHAnsi" w:hAnsiTheme="minorHAnsi" w:cstheme="minorHAnsi"/>
            <w:sz w:val="22"/>
            <w:szCs w:val="22"/>
          </w:rPr>
          <w:t>???</w:t>
        </w:r>
      </w:ins>
    </w:p>
    <w:p w14:paraId="02A63F99" w14:textId="77777777" w:rsidR="00895AB3" w:rsidRDefault="00895AB3" w:rsidP="00895AB3">
      <w:pPr>
        <w:pStyle w:val="ListParagraph"/>
        <w:rPr>
          <w:rFonts w:asciiTheme="minorHAnsi" w:hAnsiTheme="minorHAnsi" w:cstheme="minorHAnsi"/>
          <w:sz w:val="22"/>
          <w:szCs w:val="22"/>
        </w:rPr>
        <w:pPrChange w:id="470" w:author="Carter, Larry" w:date="2020-02-21T17:00:00Z">
          <w:pPr>
            <w:pStyle w:val="ListParagraph"/>
            <w:numPr>
              <w:numId w:val="1"/>
            </w:numPr>
            <w:ind w:hanging="360"/>
          </w:pPr>
        </w:pPrChange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7769AF"/>
        <w:tblLook w:val="01E0" w:firstRow="1" w:lastRow="1" w:firstColumn="1" w:lastColumn="1" w:noHBand="0" w:noVBand="0"/>
      </w:tblPr>
      <w:tblGrid>
        <w:gridCol w:w="9558"/>
      </w:tblGrid>
      <w:tr w:rsidR="00C209D4" w:rsidRPr="00DA4948" w14:paraId="1384E7C2" w14:textId="77777777" w:rsidTr="00F6348A">
        <w:trPr>
          <w:trHeight w:hRule="exact" w:val="311"/>
        </w:trPr>
        <w:tc>
          <w:tcPr>
            <w:tcW w:w="9558" w:type="dxa"/>
            <w:shd w:val="clear" w:color="auto" w:fill="548DD4" w:themeFill="text2" w:themeFillTint="99"/>
          </w:tcPr>
          <w:p w14:paraId="1692A9B3" w14:textId="09493437" w:rsidR="00C209D4" w:rsidRPr="00DA4948" w:rsidRDefault="00C209D4" w:rsidP="009E7568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8540C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 xml:space="preserve">Initial </w:t>
            </w:r>
            <w:r w:rsidR="00314695" w:rsidRPr="0078540C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Timing</w:t>
            </w:r>
          </w:p>
        </w:tc>
      </w:tr>
    </w:tbl>
    <w:p w14:paraId="6CBBCC00" w14:textId="12B8AA35" w:rsidR="006A0666" w:rsidRDefault="006A0666" w:rsidP="00546406">
      <w:pPr>
        <w:rPr>
          <w:rFonts w:asciiTheme="minorHAnsi" w:hAnsiTheme="minorHAnsi" w:cstheme="minorHAnsi"/>
          <w:sz w:val="22"/>
          <w:szCs w:val="22"/>
        </w:rPr>
      </w:pPr>
    </w:p>
    <w:p w14:paraId="2CF0BB4F" w14:textId="219EC0FE" w:rsidR="00440E18" w:rsidRDefault="00440E18" w:rsidP="00440E18">
      <w:pPr>
        <w:pStyle w:val="ListParagraph"/>
        <w:numPr>
          <w:ilvl w:val="0"/>
          <w:numId w:val="9"/>
        </w:numPr>
        <w:tabs>
          <w:tab w:val="left" w:pos="2115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Initial Kick-Off Call:  </w:t>
      </w:r>
      <w:r w:rsidR="00356517">
        <w:rPr>
          <w:rFonts w:asciiTheme="minorHAnsi" w:hAnsiTheme="minorHAnsi" w:cstheme="minorHAnsi"/>
          <w:sz w:val="22"/>
          <w:szCs w:val="22"/>
        </w:rPr>
        <w:t>1</w:t>
      </w:r>
      <w:r w:rsidR="00C07679">
        <w:rPr>
          <w:rFonts w:asciiTheme="minorHAnsi" w:hAnsiTheme="minorHAnsi" w:cstheme="minorHAnsi"/>
          <w:sz w:val="22"/>
          <w:szCs w:val="22"/>
        </w:rPr>
        <w:t>1</w:t>
      </w:r>
      <w:r w:rsidR="00356517">
        <w:rPr>
          <w:rFonts w:asciiTheme="minorHAnsi" w:hAnsiTheme="minorHAnsi" w:cstheme="minorHAnsi"/>
          <w:sz w:val="22"/>
          <w:szCs w:val="22"/>
        </w:rPr>
        <w:t>/</w:t>
      </w:r>
      <w:r w:rsidR="00C07679">
        <w:rPr>
          <w:rFonts w:asciiTheme="minorHAnsi" w:hAnsiTheme="minorHAnsi" w:cstheme="minorHAnsi"/>
          <w:sz w:val="22"/>
          <w:szCs w:val="22"/>
        </w:rPr>
        <w:t>1</w:t>
      </w:r>
      <w:r w:rsidR="00356517">
        <w:rPr>
          <w:rFonts w:asciiTheme="minorHAnsi" w:hAnsiTheme="minorHAnsi" w:cstheme="minorHAnsi"/>
          <w:sz w:val="22"/>
          <w:szCs w:val="22"/>
        </w:rPr>
        <w:t>/19</w:t>
      </w:r>
    </w:p>
    <w:p w14:paraId="2A4E9F64" w14:textId="0EB76D92" w:rsidR="00440E18" w:rsidRDefault="00356517" w:rsidP="00440E18">
      <w:pPr>
        <w:pStyle w:val="ListParagraph"/>
        <w:numPr>
          <w:ilvl w:val="0"/>
          <w:numId w:val="9"/>
        </w:numPr>
        <w:tabs>
          <w:tab w:val="left" w:pos="2115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Project Plan Build: 1/13/</w:t>
      </w:r>
      <w:r w:rsidR="008105DB">
        <w:rPr>
          <w:rFonts w:asciiTheme="minorHAnsi" w:hAnsiTheme="minorHAnsi" w:cstheme="minorHAnsi"/>
          <w:sz w:val="22"/>
          <w:szCs w:val="22"/>
        </w:rPr>
        <w:t>20</w:t>
      </w:r>
      <w:r>
        <w:rPr>
          <w:rFonts w:asciiTheme="minorHAnsi" w:hAnsiTheme="minorHAnsi" w:cstheme="minorHAnsi"/>
          <w:sz w:val="22"/>
          <w:szCs w:val="22"/>
        </w:rPr>
        <w:t>-1/</w:t>
      </w:r>
      <w:r w:rsidR="008105DB">
        <w:rPr>
          <w:rFonts w:asciiTheme="minorHAnsi" w:hAnsiTheme="minorHAnsi" w:cstheme="minorHAnsi"/>
          <w:sz w:val="22"/>
          <w:szCs w:val="22"/>
        </w:rPr>
        <w:t>17</w:t>
      </w:r>
      <w:r>
        <w:rPr>
          <w:rFonts w:asciiTheme="minorHAnsi" w:hAnsiTheme="minorHAnsi" w:cstheme="minorHAnsi"/>
          <w:sz w:val="22"/>
          <w:szCs w:val="22"/>
        </w:rPr>
        <w:t>/</w:t>
      </w:r>
      <w:r w:rsidR="008105DB">
        <w:rPr>
          <w:rFonts w:asciiTheme="minorHAnsi" w:hAnsiTheme="minorHAnsi" w:cstheme="minorHAnsi"/>
          <w:sz w:val="22"/>
          <w:szCs w:val="22"/>
        </w:rPr>
        <w:t>20</w:t>
      </w:r>
    </w:p>
    <w:p w14:paraId="76C1DE71" w14:textId="49CC674C" w:rsidR="00440E18" w:rsidRDefault="00356517" w:rsidP="00AC1C37">
      <w:pPr>
        <w:pStyle w:val="ListParagraph"/>
        <w:numPr>
          <w:ilvl w:val="0"/>
          <w:numId w:val="9"/>
        </w:numPr>
        <w:tabs>
          <w:tab w:val="left" w:pos="2115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356517">
        <w:rPr>
          <w:rFonts w:asciiTheme="minorHAnsi" w:hAnsiTheme="minorHAnsi" w:cstheme="minorHAnsi"/>
          <w:sz w:val="22"/>
          <w:szCs w:val="22"/>
        </w:rPr>
        <w:t xml:space="preserve">Project Time Line: </w:t>
      </w:r>
      <w:r w:rsidR="008105DB">
        <w:rPr>
          <w:rFonts w:asciiTheme="minorHAnsi" w:hAnsiTheme="minorHAnsi" w:cstheme="minorHAnsi"/>
          <w:sz w:val="22"/>
          <w:szCs w:val="22"/>
        </w:rPr>
        <w:t>2</w:t>
      </w:r>
      <w:r w:rsidRPr="00356517">
        <w:rPr>
          <w:rFonts w:asciiTheme="minorHAnsi" w:hAnsiTheme="minorHAnsi" w:cstheme="minorHAnsi"/>
          <w:sz w:val="22"/>
          <w:szCs w:val="22"/>
        </w:rPr>
        <w:t>/1/</w:t>
      </w:r>
      <w:r w:rsidR="008105DB">
        <w:rPr>
          <w:rFonts w:asciiTheme="minorHAnsi" w:hAnsiTheme="minorHAnsi" w:cstheme="minorHAnsi"/>
          <w:sz w:val="22"/>
          <w:szCs w:val="22"/>
        </w:rPr>
        <w:t>20</w:t>
      </w:r>
      <w:r w:rsidRPr="00356517">
        <w:rPr>
          <w:rFonts w:asciiTheme="minorHAnsi" w:hAnsiTheme="minorHAnsi" w:cstheme="minorHAnsi"/>
          <w:sz w:val="22"/>
          <w:szCs w:val="22"/>
        </w:rPr>
        <w:t>-</w:t>
      </w:r>
      <w:r w:rsidR="008105DB">
        <w:rPr>
          <w:rFonts w:asciiTheme="minorHAnsi" w:hAnsiTheme="minorHAnsi" w:cstheme="minorHAnsi"/>
          <w:sz w:val="22"/>
          <w:szCs w:val="22"/>
        </w:rPr>
        <w:t>5</w:t>
      </w:r>
      <w:r w:rsidRPr="00356517">
        <w:rPr>
          <w:rFonts w:asciiTheme="minorHAnsi" w:hAnsiTheme="minorHAnsi" w:cstheme="minorHAnsi"/>
          <w:sz w:val="22"/>
          <w:szCs w:val="22"/>
        </w:rPr>
        <w:t>/</w:t>
      </w:r>
      <w:r w:rsidR="008105DB">
        <w:rPr>
          <w:rFonts w:asciiTheme="minorHAnsi" w:hAnsiTheme="minorHAnsi" w:cstheme="minorHAnsi"/>
          <w:sz w:val="22"/>
          <w:szCs w:val="22"/>
        </w:rPr>
        <w:t>1</w:t>
      </w:r>
      <w:r w:rsidRPr="00356517">
        <w:rPr>
          <w:rFonts w:asciiTheme="minorHAnsi" w:hAnsiTheme="minorHAnsi" w:cstheme="minorHAnsi"/>
          <w:sz w:val="22"/>
          <w:szCs w:val="22"/>
        </w:rPr>
        <w:t>/</w:t>
      </w:r>
      <w:r w:rsidR="008105DB">
        <w:rPr>
          <w:rFonts w:asciiTheme="minorHAnsi" w:hAnsiTheme="minorHAnsi" w:cstheme="minorHAnsi"/>
          <w:sz w:val="22"/>
          <w:szCs w:val="22"/>
        </w:rPr>
        <w:t>20</w:t>
      </w:r>
    </w:p>
    <w:p w14:paraId="23A06AB2" w14:textId="7231A6D1" w:rsidR="00FF4757" w:rsidRPr="008105DB" w:rsidDel="00895AB3" w:rsidRDefault="00356517" w:rsidP="008105DB">
      <w:pPr>
        <w:pStyle w:val="ListParagraph"/>
        <w:numPr>
          <w:ilvl w:val="0"/>
          <w:numId w:val="9"/>
        </w:numPr>
        <w:tabs>
          <w:tab w:val="left" w:pos="2115"/>
        </w:tabs>
        <w:jc w:val="both"/>
        <w:rPr>
          <w:del w:id="471" w:author="Carter, Larry" w:date="2020-02-21T17:03:00Z"/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Go Live: TBD-</w:t>
      </w:r>
      <w:r w:rsidR="008105DB">
        <w:rPr>
          <w:rFonts w:asciiTheme="minorHAnsi" w:hAnsiTheme="minorHAnsi" w:cstheme="minorHAnsi"/>
          <w:sz w:val="22"/>
          <w:szCs w:val="22"/>
        </w:rPr>
        <w:t>June</w:t>
      </w:r>
      <w:r w:rsidR="000E4BF4">
        <w:rPr>
          <w:rFonts w:asciiTheme="minorHAnsi" w:hAnsiTheme="minorHAnsi" w:cstheme="minorHAnsi"/>
          <w:sz w:val="22"/>
          <w:szCs w:val="22"/>
        </w:rPr>
        <w:t xml:space="preserve"> 20</w:t>
      </w:r>
      <w:r w:rsidR="00DE3B95">
        <w:rPr>
          <w:rFonts w:asciiTheme="minorHAnsi" w:hAnsiTheme="minorHAnsi" w:cstheme="minorHAnsi"/>
          <w:sz w:val="22"/>
          <w:szCs w:val="22"/>
        </w:rPr>
        <w:t>20</w:t>
      </w:r>
    </w:p>
    <w:p w14:paraId="39FADCF8" w14:textId="67FBE092" w:rsidR="00432EEF" w:rsidRPr="00895AB3" w:rsidDel="00895AB3" w:rsidRDefault="00432EEF" w:rsidP="00FF4757">
      <w:pPr>
        <w:pStyle w:val="ListParagraph"/>
        <w:numPr>
          <w:ilvl w:val="0"/>
          <w:numId w:val="9"/>
        </w:numPr>
        <w:tabs>
          <w:tab w:val="left" w:pos="2115"/>
        </w:tabs>
        <w:jc w:val="both"/>
        <w:rPr>
          <w:del w:id="472" w:author="Carter, Larry" w:date="2020-02-21T17:03:00Z"/>
          <w:rFonts w:asciiTheme="minorHAnsi" w:hAnsiTheme="minorHAnsi" w:cstheme="minorHAnsi"/>
          <w:sz w:val="22"/>
          <w:szCs w:val="22"/>
          <w:rPrChange w:id="473" w:author="Carter, Larry" w:date="2020-02-21T17:03:00Z">
            <w:rPr>
              <w:del w:id="474" w:author="Carter, Larry" w:date="2020-02-21T17:03:00Z"/>
            </w:rPr>
          </w:rPrChange>
        </w:rPr>
        <w:pPrChange w:id="475" w:author="Carter, Larry" w:date="2020-02-21T17:03:00Z">
          <w:pPr>
            <w:pStyle w:val="ListParagraph"/>
            <w:tabs>
              <w:tab w:val="left" w:pos="2115"/>
            </w:tabs>
            <w:jc w:val="both"/>
          </w:pPr>
        </w:pPrChange>
      </w:pPr>
    </w:p>
    <w:p w14:paraId="44E33002" w14:textId="5AB596F0" w:rsidR="00432EEF" w:rsidRPr="00415FCD" w:rsidRDefault="00432EEF" w:rsidP="00895AB3">
      <w:pPr>
        <w:pStyle w:val="ListParagraph"/>
        <w:numPr>
          <w:ilvl w:val="0"/>
          <w:numId w:val="9"/>
        </w:numPr>
        <w:tabs>
          <w:tab w:val="left" w:pos="2115"/>
        </w:tabs>
        <w:jc w:val="both"/>
        <w:pPrChange w:id="476" w:author="Carter, Larry" w:date="2020-02-21T17:03:00Z">
          <w:pPr>
            <w:pStyle w:val="ListParagraph"/>
            <w:tabs>
              <w:tab w:val="left" w:pos="2115"/>
            </w:tabs>
            <w:jc w:val="both"/>
          </w:pPr>
        </w:pPrChange>
      </w:pPr>
    </w:p>
    <w:p w14:paraId="036C69B4" w14:textId="77777777" w:rsidR="00432EEF" w:rsidRDefault="00432EEF" w:rsidP="00FF4757">
      <w:pPr>
        <w:pStyle w:val="ListParagraph"/>
        <w:tabs>
          <w:tab w:val="left" w:pos="2115"/>
        </w:tabs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9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7769AF"/>
        <w:tblLook w:val="01E0" w:firstRow="1" w:lastRow="1" w:firstColumn="1" w:lastColumn="1" w:noHBand="0" w:noVBand="0"/>
      </w:tblPr>
      <w:tblGrid>
        <w:gridCol w:w="9544"/>
      </w:tblGrid>
      <w:tr w:rsidR="00C209D4" w:rsidRPr="00DA4948" w14:paraId="5940BABD" w14:textId="77777777" w:rsidTr="00F6348A">
        <w:trPr>
          <w:trHeight w:val="306"/>
        </w:trPr>
        <w:tc>
          <w:tcPr>
            <w:tcW w:w="9544" w:type="dxa"/>
            <w:shd w:val="clear" w:color="auto" w:fill="548DD4" w:themeFill="text2" w:themeFillTint="99"/>
          </w:tcPr>
          <w:p w14:paraId="79269C22" w14:textId="7079ABC9" w:rsidR="00C209D4" w:rsidRPr="00DA4948" w:rsidRDefault="00107AF8" w:rsidP="00BA598F">
            <w:pPr>
              <w:pStyle w:val="Heading1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Key Performance </w:t>
            </w:r>
            <w:proofErr w:type="gramStart"/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Indicators</w:t>
            </w:r>
            <w:r w:rsidR="004D6BCC" w:rsidRPr="00DA494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9365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93657" w:rsidRPr="005E6E29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rPrChange w:id="477" w:author="Carter, Larry" w:date="2020-02-21T17:35:00Z">
                  <w:rPr>
                    <w:rFonts w:asciiTheme="minorHAnsi" w:hAnsiTheme="minorHAnsi" w:cstheme="minorHAnsi"/>
                    <w:sz w:val="22"/>
                    <w:szCs w:val="22"/>
                  </w:rPr>
                </w:rPrChange>
              </w:rPr>
              <w:t>(</w:t>
            </w:r>
            <w:proofErr w:type="gramEnd"/>
            <w:r w:rsidR="00B93657" w:rsidRPr="005E6E29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rPrChange w:id="478" w:author="Carter, Larry" w:date="2020-02-21T17:34:00Z">
                  <w:rPr>
                    <w:rFonts w:asciiTheme="minorHAnsi" w:hAnsiTheme="minorHAnsi" w:cstheme="minorHAnsi"/>
                    <w:sz w:val="22"/>
                    <w:szCs w:val="22"/>
                  </w:rPr>
                </w:rPrChange>
              </w:rPr>
              <w:t>Performance Productivity)</w:t>
            </w:r>
          </w:p>
        </w:tc>
      </w:tr>
    </w:tbl>
    <w:p w14:paraId="2348BE34" w14:textId="77777777" w:rsidR="00864F8D" w:rsidRDefault="00864F8D" w:rsidP="002F3C3F">
      <w:pPr>
        <w:rPr>
          <w:rFonts w:asciiTheme="minorHAnsi" w:hAnsiTheme="minorHAnsi" w:cstheme="minorHAnsi"/>
          <w:bCs/>
          <w:sz w:val="22"/>
          <w:szCs w:val="22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3"/>
        <w:gridCol w:w="1878"/>
        <w:gridCol w:w="1450"/>
        <w:gridCol w:w="1233"/>
        <w:gridCol w:w="1201"/>
        <w:gridCol w:w="1245"/>
        <w:gridCol w:w="1020"/>
      </w:tblGrid>
      <w:tr w:rsidR="00B93657" w:rsidRPr="00E2613B" w14:paraId="1B6CD286" w14:textId="251EA8BA" w:rsidTr="00B93657">
        <w:trPr>
          <w:trHeight w:val="297"/>
        </w:trPr>
        <w:tc>
          <w:tcPr>
            <w:tcW w:w="1383" w:type="dxa"/>
            <w:shd w:val="clear" w:color="auto" w:fill="auto"/>
          </w:tcPr>
          <w:p w14:paraId="65991FAA" w14:textId="77777777" w:rsidR="0099246D" w:rsidRPr="00E2613B" w:rsidRDefault="0099246D" w:rsidP="00AC1C37">
            <w:pPr>
              <w:pStyle w:val="BodyText"/>
              <w:spacing w:after="0" w:line="276" w:lineRule="auto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lastRenderedPageBreak/>
              <w:t>Metric</w:t>
            </w:r>
          </w:p>
        </w:tc>
        <w:tc>
          <w:tcPr>
            <w:tcW w:w="2089" w:type="dxa"/>
            <w:shd w:val="clear" w:color="auto" w:fill="auto"/>
          </w:tcPr>
          <w:p w14:paraId="3E609CD1" w14:textId="32639481" w:rsidR="0099246D" w:rsidRPr="00E2613B" w:rsidRDefault="0099246D" w:rsidP="00AC1C37">
            <w:pPr>
              <w:pStyle w:val="BodyText"/>
              <w:spacing w:after="0" w:line="276" w:lineRule="auto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Definition of Metric</w:t>
            </w:r>
          </w:p>
        </w:tc>
        <w:tc>
          <w:tcPr>
            <w:tcW w:w="1518" w:type="dxa"/>
          </w:tcPr>
          <w:p w14:paraId="4594D2CC" w14:textId="36DF12E5" w:rsidR="0099246D" w:rsidRDefault="0099246D" w:rsidP="00AC1C37">
            <w:pPr>
              <w:pStyle w:val="BodyText"/>
              <w:spacing w:after="0" w:line="276" w:lineRule="auto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K</w:t>
            </w:r>
            <w:r w:rsidR="008931C8">
              <w:rPr>
                <w:rFonts w:asciiTheme="minorHAnsi" w:hAnsiTheme="minorHAnsi" w:cstheme="minorHAnsi"/>
                <w:b/>
                <w:szCs w:val="20"/>
              </w:rPr>
              <w:t xml:space="preserve">ey </w:t>
            </w:r>
            <w:r>
              <w:rPr>
                <w:rFonts w:asciiTheme="minorHAnsi" w:hAnsiTheme="minorHAnsi" w:cstheme="minorHAnsi"/>
                <w:b/>
                <w:szCs w:val="20"/>
              </w:rPr>
              <w:t>P</w:t>
            </w:r>
            <w:r w:rsidR="008931C8">
              <w:rPr>
                <w:rFonts w:asciiTheme="minorHAnsi" w:hAnsiTheme="minorHAnsi" w:cstheme="minorHAnsi"/>
                <w:b/>
                <w:szCs w:val="20"/>
              </w:rPr>
              <w:t xml:space="preserve">erformance </w:t>
            </w:r>
            <w:r>
              <w:rPr>
                <w:rFonts w:asciiTheme="minorHAnsi" w:hAnsiTheme="minorHAnsi" w:cstheme="minorHAnsi"/>
                <w:b/>
                <w:szCs w:val="20"/>
              </w:rPr>
              <w:t>I</w:t>
            </w:r>
            <w:r w:rsidR="008931C8">
              <w:rPr>
                <w:rFonts w:asciiTheme="minorHAnsi" w:hAnsiTheme="minorHAnsi" w:cstheme="minorHAnsi"/>
                <w:b/>
                <w:szCs w:val="20"/>
              </w:rPr>
              <w:t>ndicator</w:t>
            </w:r>
            <w:r>
              <w:rPr>
                <w:rFonts w:asciiTheme="minorHAnsi" w:hAnsiTheme="minorHAnsi" w:cstheme="minorHAnsi"/>
                <w:b/>
                <w:szCs w:val="20"/>
              </w:rPr>
              <w:t xml:space="preserve"> Expectation</w:t>
            </w:r>
          </w:p>
        </w:tc>
        <w:tc>
          <w:tcPr>
            <w:tcW w:w="785" w:type="dxa"/>
          </w:tcPr>
          <w:p w14:paraId="256ACB16" w14:textId="0F51862B" w:rsidR="0099246D" w:rsidRDefault="0099246D" w:rsidP="00AC1C37">
            <w:pPr>
              <w:pStyle w:val="BodyText"/>
              <w:spacing w:after="0" w:line="276" w:lineRule="auto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Report</w:t>
            </w:r>
          </w:p>
        </w:tc>
        <w:tc>
          <w:tcPr>
            <w:tcW w:w="1253" w:type="dxa"/>
          </w:tcPr>
          <w:p w14:paraId="76BAF5DE" w14:textId="6B396EB9" w:rsidR="0099246D" w:rsidRDefault="0099246D" w:rsidP="00AC1C37">
            <w:pPr>
              <w:pStyle w:val="BodyText"/>
              <w:spacing w:after="0" w:line="276" w:lineRule="auto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Frequency</w:t>
            </w:r>
          </w:p>
        </w:tc>
        <w:tc>
          <w:tcPr>
            <w:tcW w:w="1257" w:type="dxa"/>
          </w:tcPr>
          <w:p w14:paraId="3FF1E41F" w14:textId="2E198161" w:rsidR="0099246D" w:rsidRDefault="0099246D" w:rsidP="00AC1C37">
            <w:pPr>
              <w:pStyle w:val="BodyText"/>
              <w:spacing w:after="0" w:line="276" w:lineRule="auto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Responsible Party</w:t>
            </w:r>
          </w:p>
        </w:tc>
        <w:tc>
          <w:tcPr>
            <w:tcW w:w="1065" w:type="dxa"/>
          </w:tcPr>
          <w:p w14:paraId="243BBE57" w14:textId="4BB7D7BE" w:rsidR="0099246D" w:rsidRDefault="0099246D" w:rsidP="00AC1C37">
            <w:pPr>
              <w:pStyle w:val="BodyText"/>
              <w:spacing w:after="0" w:line="276" w:lineRule="auto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Baseline Metric</w:t>
            </w:r>
          </w:p>
        </w:tc>
      </w:tr>
      <w:tr w:rsidR="00B93657" w:rsidRPr="00E2613B" w14:paraId="078CA43D" w14:textId="08C43257" w:rsidTr="00B93657">
        <w:trPr>
          <w:trHeight w:val="1250"/>
        </w:trPr>
        <w:tc>
          <w:tcPr>
            <w:tcW w:w="1383" w:type="dxa"/>
            <w:shd w:val="clear" w:color="auto" w:fill="auto"/>
          </w:tcPr>
          <w:p w14:paraId="1F9E93A1" w14:textId="13B67A28" w:rsidR="0099246D" w:rsidRPr="00210F55" w:rsidRDefault="00B93657" w:rsidP="00AC1C37">
            <w:pPr>
              <w:pStyle w:val="BodyText"/>
              <w:spacing w:after="0" w:line="276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Build Time</w:t>
            </w:r>
          </w:p>
          <w:p w14:paraId="38D514EE" w14:textId="6E85D739" w:rsidR="0099246D" w:rsidRPr="00210F55" w:rsidRDefault="0099246D" w:rsidP="00AC1C37">
            <w:pPr>
              <w:pStyle w:val="BodyText"/>
              <w:spacing w:after="0" w:line="276" w:lineRule="auto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089" w:type="dxa"/>
            <w:shd w:val="clear" w:color="auto" w:fill="auto"/>
          </w:tcPr>
          <w:p w14:paraId="6190B56B" w14:textId="1F63FCC2" w:rsidR="0099246D" w:rsidRPr="00210F55" w:rsidRDefault="00FF7A98" w:rsidP="00AC1C37">
            <w:pPr>
              <w:pStyle w:val="BodyText"/>
              <w:spacing w:after="0" w:line="276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Time it takes to complete </w:t>
            </w:r>
            <w:r w:rsidR="008105DB">
              <w:rPr>
                <w:rFonts w:asciiTheme="minorHAnsi" w:hAnsiTheme="minorHAnsi" w:cstheme="minorHAnsi"/>
                <w:szCs w:val="20"/>
              </w:rPr>
              <w:t xml:space="preserve">a specific </w:t>
            </w:r>
            <w:r>
              <w:rPr>
                <w:rFonts w:asciiTheme="minorHAnsi" w:hAnsiTheme="minorHAnsi" w:cstheme="minorHAnsi"/>
                <w:szCs w:val="20"/>
              </w:rPr>
              <w:t xml:space="preserve">build by </w:t>
            </w:r>
            <w:r w:rsidR="008105DB">
              <w:rPr>
                <w:rFonts w:asciiTheme="minorHAnsi" w:hAnsiTheme="minorHAnsi" w:cstheme="minorHAnsi"/>
                <w:szCs w:val="20"/>
              </w:rPr>
              <w:t>technology</w:t>
            </w:r>
          </w:p>
        </w:tc>
        <w:tc>
          <w:tcPr>
            <w:tcW w:w="1518" w:type="dxa"/>
          </w:tcPr>
          <w:p w14:paraId="7CE33780" w14:textId="1D32E019" w:rsidR="0099246D" w:rsidRPr="00767711" w:rsidRDefault="0099246D" w:rsidP="00AC1C37">
            <w:pPr>
              <w:pStyle w:val="BodyText"/>
              <w:spacing w:after="0" w:line="276" w:lineRule="auto"/>
              <w:rPr>
                <w:rFonts w:asciiTheme="minorHAnsi" w:hAnsiTheme="minorHAnsi" w:cstheme="minorHAnsi"/>
                <w:szCs w:val="20"/>
                <w:highlight w:val="yellow"/>
              </w:rPr>
            </w:pPr>
          </w:p>
        </w:tc>
        <w:tc>
          <w:tcPr>
            <w:tcW w:w="785" w:type="dxa"/>
          </w:tcPr>
          <w:p w14:paraId="75AE3A8B" w14:textId="30A3CF76" w:rsidR="0099246D" w:rsidRPr="00767711" w:rsidRDefault="00196062" w:rsidP="00AC1C37">
            <w:pPr>
              <w:pStyle w:val="BodyText"/>
              <w:spacing w:after="0" w:line="276" w:lineRule="auto"/>
              <w:rPr>
                <w:rFonts w:asciiTheme="minorHAnsi" w:hAnsiTheme="minorHAnsi" w:cstheme="minorHAnsi"/>
                <w:szCs w:val="20"/>
                <w:highlight w:val="yellow"/>
              </w:rPr>
            </w:pPr>
            <w:r>
              <w:rPr>
                <w:rFonts w:asciiTheme="minorHAnsi" w:hAnsiTheme="minorHAnsi" w:cstheme="minorHAnsi"/>
                <w:szCs w:val="20"/>
                <w:highlight w:val="yellow"/>
              </w:rPr>
              <w:t>Excel Spreadsheet</w:t>
            </w:r>
          </w:p>
        </w:tc>
        <w:tc>
          <w:tcPr>
            <w:tcW w:w="1253" w:type="dxa"/>
          </w:tcPr>
          <w:p w14:paraId="05867D5C" w14:textId="43864237" w:rsidR="0099246D" w:rsidRPr="00767711" w:rsidRDefault="00196062" w:rsidP="00AC1C37">
            <w:pPr>
              <w:pStyle w:val="BodyText"/>
              <w:spacing w:after="0" w:line="276" w:lineRule="auto"/>
              <w:rPr>
                <w:rFonts w:asciiTheme="minorHAnsi" w:hAnsiTheme="minorHAnsi" w:cstheme="minorHAnsi"/>
                <w:szCs w:val="20"/>
                <w:highlight w:val="yellow"/>
              </w:rPr>
            </w:pPr>
            <w:r>
              <w:rPr>
                <w:rFonts w:asciiTheme="minorHAnsi" w:hAnsiTheme="minorHAnsi" w:cstheme="minorHAnsi"/>
                <w:szCs w:val="20"/>
                <w:highlight w:val="yellow"/>
              </w:rPr>
              <w:t>Weekly</w:t>
            </w:r>
          </w:p>
        </w:tc>
        <w:tc>
          <w:tcPr>
            <w:tcW w:w="1257" w:type="dxa"/>
          </w:tcPr>
          <w:p w14:paraId="106E939C" w14:textId="06D67EF6" w:rsidR="0099246D" w:rsidRPr="00767711" w:rsidRDefault="00196062" w:rsidP="00AC1C37">
            <w:pPr>
              <w:pStyle w:val="BodyText"/>
              <w:spacing w:after="0" w:line="276" w:lineRule="auto"/>
              <w:rPr>
                <w:rFonts w:asciiTheme="minorHAnsi" w:hAnsiTheme="minorHAnsi" w:cstheme="minorHAnsi"/>
                <w:szCs w:val="20"/>
                <w:highlight w:val="yellow"/>
              </w:rPr>
            </w:pPr>
            <w:r>
              <w:rPr>
                <w:rFonts w:asciiTheme="minorHAnsi" w:hAnsiTheme="minorHAnsi" w:cstheme="minorHAnsi"/>
                <w:szCs w:val="20"/>
                <w:highlight w:val="yellow"/>
              </w:rPr>
              <w:t>Automation Team</w:t>
            </w:r>
          </w:p>
        </w:tc>
        <w:tc>
          <w:tcPr>
            <w:tcW w:w="1065" w:type="dxa"/>
          </w:tcPr>
          <w:p w14:paraId="69CBF64A" w14:textId="0D79B056" w:rsidR="0099246D" w:rsidRPr="00767711" w:rsidRDefault="0099246D" w:rsidP="00AC1C37">
            <w:pPr>
              <w:pStyle w:val="BodyText"/>
              <w:spacing w:after="0" w:line="276" w:lineRule="auto"/>
              <w:rPr>
                <w:rFonts w:asciiTheme="minorHAnsi" w:hAnsiTheme="minorHAnsi" w:cstheme="minorHAnsi"/>
                <w:szCs w:val="20"/>
                <w:highlight w:val="yellow"/>
              </w:rPr>
            </w:pPr>
          </w:p>
        </w:tc>
      </w:tr>
      <w:tr w:rsidR="00B93657" w:rsidRPr="00E87494" w14:paraId="69EACF92" w14:textId="4383C02C" w:rsidTr="00B93657">
        <w:trPr>
          <w:trHeight w:val="297"/>
        </w:trPr>
        <w:tc>
          <w:tcPr>
            <w:tcW w:w="1383" w:type="dxa"/>
            <w:shd w:val="clear" w:color="auto" w:fill="auto"/>
          </w:tcPr>
          <w:p w14:paraId="39856DE2" w14:textId="7F3480E2" w:rsidR="0099246D" w:rsidRPr="00210F55" w:rsidRDefault="00B93657" w:rsidP="003413B2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Error Reduction</w:t>
            </w:r>
          </w:p>
        </w:tc>
        <w:tc>
          <w:tcPr>
            <w:tcW w:w="2089" w:type="dxa"/>
            <w:shd w:val="clear" w:color="auto" w:fill="auto"/>
          </w:tcPr>
          <w:p w14:paraId="4ED55A02" w14:textId="75F0AA5D" w:rsidR="0099246D" w:rsidRPr="00210F55" w:rsidRDefault="008105DB" w:rsidP="00AC1C37">
            <w:pPr>
              <w:pStyle w:val="BodyText"/>
              <w:tabs>
                <w:tab w:val="left" w:pos="945"/>
              </w:tabs>
              <w:spacing w:after="0" w:line="276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Number of CR’s that have to be revisited because build was done incorrectly</w:t>
            </w:r>
          </w:p>
        </w:tc>
        <w:tc>
          <w:tcPr>
            <w:tcW w:w="1518" w:type="dxa"/>
          </w:tcPr>
          <w:p w14:paraId="02AAB4C2" w14:textId="77777777" w:rsidR="0099246D" w:rsidRPr="00767711" w:rsidRDefault="0099246D" w:rsidP="00AC1C37">
            <w:pPr>
              <w:pStyle w:val="BodyText"/>
              <w:tabs>
                <w:tab w:val="left" w:pos="945"/>
              </w:tabs>
              <w:spacing w:after="0" w:line="276" w:lineRule="auto"/>
              <w:rPr>
                <w:rFonts w:asciiTheme="minorHAnsi" w:hAnsiTheme="minorHAnsi" w:cstheme="minorHAnsi"/>
                <w:szCs w:val="20"/>
                <w:highlight w:val="yellow"/>
              </w:rPr>
            </w:pPr>
          </w:p>
        </w:tc>
        <w:tc>
          <w:tcPr>
            <w:tcW w:w="785" w:type="dxa"/>
          </w:tcPr>
          <w:p w14:paraId="7E07CE96" w14:textId="5D5954BA" w:rsidR="0099246D" w:rsidRPr="00767711" w:rsidRDefault="00196062" w:rsidP="00AC1C37">
            <w:pPr>
              <w:pStyle w:val="BodyText"/>
              <w:tabs>
                <w:tab w:val="left" w:pos="945"/>
              </w:tabs>
              <w:spacing w:after="0" w:line="276" w:lineRule="auto"/>
              <w:rPr>
                <w:rFonts w:asciiTheme="minorHAnsi" w:hAnsiTheme="minorHAnsi" w:cstheme="minorHAnsi"/>
                <w:szCs w:val="20"/>
                <w:highlight w:val="yellow"/>
              </w:rPr>
            </w:pPr>
            <w:r>
              <w:rPr>
                <w:rFonts w:asciiTheme="minorHAnsi" w:hAnsiTheme="minorHAnsi" w:cstheme="minorHAnsi"/>
                <w:szCs w:val="20"/>
                <w:highlight w:val="yellow"/>
              </w:rPr>
              <w:t>Dashboard</w:t>
            </w:r>
          </w:p>
        </w:tc>
        <w:tc>
          <w:tcPr>
            <w:tcW w:w="1253" w:type="dxa"/>
          </w:tcPr>
          <w:p w14:paraId="7D694093" w14:textId="5BCB4219" w:rsidR="0099246D" w:rsidRPr="00767711" w:rsidRDefault="00196062" w:rsidP="00AC1C37">
            <w:pPr>
              <w:pStyle w:val="BodyText"/>
              <w:tabs>
                <w:tab w:val="left" w:pos="945"/>
              </w:tabs>
              <w:spacing w:after="0" w:line="276" w:lineRule="auto"/>
              <w:rPr>
                <w:rFonts w:asciiTheme="minorHAnsi" w:hAnsiTheme="minorHAnsi" w:cstheme="minorHAnsi"/>
                <w:szCs w:val="20"/>
                <w:highlight w:val="yellow"/>
              </w:rPr>
            </w:pPr>
            <w:r>
              <w:rPr>
                <w:rFonts w:asciiTheme="minorHAnsi" w:hAnsiTheme="minorHAnsi" w:cstheme="minorHAnsi"/>
                <w:szCs w:val="20"/>
                <w:highlight w:val="yellow"/>
              </w:rPr>
              <w:t>Weekly</w:t>
            </w:r>
          </w:p>
        </w:tc>
        <w:tc>
          <w:tcPr>
            <w:tcW w:w="1257" w:type="dxa"/>
          </w:tcPr>
          <w:p w14:paraId="69D7E641" w14:textId="2B357650" w:rsidR="0099246D" w:rsidRPr="00767711" w:rsidRDefault="00196062" w:rsidP="00AC1C37">
            <w:pPr>
              <w:pStyle w:val="BodyText"/>
              <w:tabs>
                <w:tab w:val="left" w:pos="945"/>
              </w:tabs>
              <w:spacing w:after="0" w:line="276" w:lineRule="auto"/>
              <w:rPr>
                <w:rFonts w:asciiTheme="minorHAnsi" w:hAnsiTheme="minorHAnsi" w:cstheme="minorHAnsi"/>
                <w:szCs w:val="20"/>
                <w:highlight w:val="yellow"/>
              </w:rPr>
            </w:pPr>
            <w:r>
              <w:rPr>
                <w:rFonts w:asciiTheme="minorHAnsi" w:hAnsiTheme="minorHAnsi" w:cstheme="minorHAnsi"/>
                <w:szCs w:val="20"/>
                <w:highlight w:val="yellow"/>
              </w:rPr>
              <w:t>Automation Team</w:t>
            </w:r>
          </w:p>
        </w:tc>
        <w:tc>
          <w:tcPr>
            <w:tcW w:w="1065" w:type="dxa"/>
          </w:tcPr>
          <w:p w14:paraId="307031C0" w14:textId="62838025" w:rsidR="0099246D" w:rsidRPr="00767711" w:rsidRDefault="0099246D" w:rsidP="00AC1C37">
            <w:pPr>
              <w:pStyle w:val="BodyText"/>
              <w:tabs>
                <w:tab w:val="left" w:pos="945"/>
              </w:tabs>
              <w:spacing w:after="0" w:line="276" w:lineRule="auto"/>
              <w:rPr>
                <w:rFonts w:asciiTheme="minorHAnsi" w:hAnsiTheme="minorHAnsi" w:cstheme="minorHAnsi"/>
                <w:szCs w:val="20"/>
                <w:highlight w:val="yellow"/>
              </w:rPr>
            </w:pPr>
          </w:p>
        </w:tc>
      </w:tr>
      <w:tr w:rsidR="00B93657" w:rsidRPr="00E87494" w14:paraId="20B2262D" w14:textId="60E7BC84" w:rsidTr="00B93657">
        <w:trPr>
          <w:trHeight w:val="297"/>
        </w:trPr>
        <w:tc>
          <w:tcPr>
            <w:tcW w:w="1383" w:type="dxa"/>
            <w:shd w:val="clear" w:color="auto" w:fill="auto"/>
          </w:tcPr>
          <w:p w14:paraId="702A13DD" w14:textId="740E4829" w:rsidR="0099246D" w:rsidRPr="00210F55" w:rsidRDefault="00B93657" w:rsidP="00F6348A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Build Consistency</w:t>
            </w:r>
          </w:p>
        </w:tc>
        <w:tc>
          <w:tcPr>
            <w:tcW w:w="2089" w:type="dxa"/>
            <w:shd w:val="clear" w:color="auto" w:fill="auto"/>
          </w:tcPr>
          <w:p w14:paraId="194900D8" w14:textId="723DAB3A" w:rsidR="0099246D" w:rsidRPr="00210F55" w:rsidRDefault="008105DB" w:rsidP="00AC1C37">
            <w:pPr>
              <w:pStyle w:val="BodyText"/>
              <w:spacing w:after="0" w:line="276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Compare current build configurations with new automation standards </w:t>
            </w:r>
            <w:r w:rsidR="0099246D" w:rsidRPr="00210F55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  <w:tc>
          <w:tcPr>
            <w:tcW w:w="1518" w:type="dxa"/>
          </w:tcPr>
          <w:p w14:paraId="78C7963B" w14:textId="77777777" w:rsidR="0099246D" w:rsidRPr="00767711" w:rsidRDefault="0099246D" w:rsidP="00AC1C37">
            <w:pPr>
              <w:pStyle w:val="BodyText"/>
              <w:spacing w:after="0" w:line="276" w:lineRule="auto"/>
              <w:rPr>
                <w:rFonts w:asciiTheme="minorHAnsi" w:hAnsiTheme="minorHAnsi" w:cstheme="minorHAnsi"/>
                <w:szCs w:val="20"/>
                <w:highlight w:val="yellow"/>
              </w:rPr>
            </w:pPr>
          </w:p>
        </w:tc>
        <w:tc>
          <w:tcPr>
            <w:tcW w:w="785" w:type="dxa"/>
          </w:tcPr>
          <w:p w14:paraId="2A905CA0" w14:textId="7EAD5D86" w:rsidR="0099246D" w:rsidRPr="00767711" w:rsidRDefault="00196062" w:rsidP="00AC1C37">
            <w:pPr>
              <w:pStyle w:val="BodyText"/>
              <w:spacing w:after="0" w:line="276" w:lineRule="auto"/>
              <w:rPr>
                <w:rFonts w:asciiTheme="minorHAnsi" w:hAnsiTheme="minorHAnsi" w:cstheme="minorHAnsi"/>
                <w:szCs w:val="20"/>
                <w:highlight w:val="yellow"/>
              </w:rPr>
            </w:pPr>
            <w:r>
              <w:rPr>
                <w:rFonts w:asciiTheme="minorHAnsi" w:hAnsiTheme="minorHAnsi" w:cstheme="minorHAnsi"/>
                <w:szCs w:val="20"/>
                <w:highlight w:val="yellow"/>
              </w:rPr>
              <w:t>Word</w:t>
            </w:r>
          </w:p>
        </w:tc>
        <w:tc>
          <w:tcPr>
            <w:tcW w:w="1253" w:type="dxa"/>
          </w:tcPr>
          <w:p w14:paraId="1500AECD" w14:textId="729D9A2F" w:rsidR="0099246D" w:rsidRPr="00767711" w:rsidRDefault="00196062" w:rsidP="00AC1C37">
            <w:pPr>
              <w:pStyle w:val="BodyText"/>
              <w:spacing w:after="0" w:line="276" w:lineRule="auto"/>
              <w:rPr>
                <w:rFonts w:asciiTheme="minorHAnsi" w:hAnsiTheme="minorHAnsi" w:cstheme="minorHAnsi"/>
                <w:szCs w:val="20"/>
                <w:highlight w:val="yellow"/>
              </w:rPr>
            </w:pPr>
            <w:r>
              <w:rPr>
                <w:rFonts w:asciiTheme="minorHAnsi" w:hAnsiTheme="minorHAnsi" w:cstheme="minorHAnsi"/>
                <w:szCs w:val="20"/>
                <w:highlight w:val="yellow"/>
              </w:rPr>
              <w:t>Monthly</w:t>
            </w:r>
          </w:p>
        </w:tc>
        <w:tc>
          <w:tcPr>
            <w:tcW w:w="1257" w:type="dxa"/>
          </w:tcPr>
          <w:p w14:paraId="4A016647" w14:textId="399D3EBE" w:rsidR="0099246D" w:rsidRPr="00767711" w:rsidRDefault="00196062" w:rsidP="00AC1C37">
            <w:pPr>
              <w:pStyle w:val="BodyText"/>
              <w:spacing w:after="0" w:line="276" w:lineRule="auto"/>
              <w:rPr>
                <w:rFonts w:asciiTheme="minorHAnsi" w:hAnsiTheme="minorHAnsi" w:cstheme="minorHAnsi"/>
                <w:szCs w:val="20"/>
                <w:highlight w:val="yellow"/>
              </w:rPr>
            </w:pPr>
            <w:r>
              <w:rPr>
                <w:rFonts w:asciiTheme="minorHAnsi" w:hAnsiTheme="minorHAnsi" w:cstheme="minorHAnsi"/>
                <w:szCs w:val="20"/>
                <w:highlight w:val="yellow"/>
              </w:rPr>
              <w:t>Automation Team</w:t>
            </w:r>
          </w:p>
        </w:tc>
        <w:tc>
          <w:tcPr>
            <w:tcW w:w="1065" w:type="dxa"/>
          </w:tcPr>
          <w:p w14:paraId="35380997" w14:textId="17BD08A5" w:rsidR="0099246D" w:rsidRPr="00767711" w:rsidRDefault="0099246D" w:rsidP="00AC1C37">
            <w:pPr>
              <w:pStyle w:val="BodyText"/>
              <w:spacing w:after="0" w:line="276" w:lineRule="auto"/>
              <w:rPr>
                <w:rFonts w:asciiTheme="minorHAnsi" w:hAnsiTheme="minorHAnsi" w:cstheme="minorHAnsi"/>
                <w:szCs w:val="20"/>
                <w:highlight w:val="yellow"/>
              </w:rPr>
            </w:pPr>
          </w:p>
        </w:tc>
      </w:tr>
    </w:tbl>
    <w:p w14:paraId="4D0145E1" w14:textId="29C32E32" w:rsidR="00493CDB" w:rsidRDefault="00493CDB" w:rsidP="002F3C3F">
      <w:pPr>
        <w:rPr>
          <w:rFonts w:asciiTheme="minorHAnsi" w:hAnsiTheme="minorHAnsi" w:cstheme="minorHAnsi"/>
          <w:bCs/>
          <w:sz w:val="22"/>
          <w:szCs w:val="22"/>
        </w:rPr>
      </w:pPr>
    </w:p>
    <w:p w14:paraId="3FCFEDDC" w14:textId="26E4E585" w:rsidR="00210F55" w:rsidRDefault="00210F55" w:rsidP="002F3C3F">
      <w:pPr>
        <w:rPr>
          <w:rFonts w:asciiTheme="minorHAnsi" w:hAnsiTheme="minorHAnsi" w:cstheme="minorHAnsi"/>
          <w:bCs/>
          <w:sz w:val="22"/>
          <w:szCs w:val="22"/>
        </w:rPr>
      </w:pPr>
    </w:p>
    <w:p w14:paraId="3645D591" w14:textId="77777777" w:rsidR="00210F55" w:rsidRPr="00572584" w:rsidRDefault="00210F55" w:rsidP="002F3C3F">
      <w:pPr>
        <w:rPr>
          <w:rFonts w:asciiTheme="minorHAnsi" w:hAnsiTheme="minorHAnsi" w:cstheme="minorHAnsi"/>
          <w:bCs/>
          <w:sz w:val="22"/>
          <w:szCs w:val="22"/>
        </w:rPr>
      </w:pPr>
    </w:p>
    <w:tbl>
      <w:tblPr>
        <w:tblStyle w:val="TableGrid"/>
        <w:tblW w:w="9733" w:type="dxa"/>
        <w:tblLook w:val="04A0" w:firstRow="1" w:lastRow="0" w:firstColumn="1" w:lastColumn="0" w:noHBand="0" w:noVBand="1"/>
        <w:tblPrChange w:id="479" w:author="Carter, Larry" w:date="2020-02-21T17:13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733"/>
        <w:tblGridChange w:id="480">
          <w:tblGrid>
            <w:gridCol w:w="9350"/>
          </w:tblGrid>
        </w:tblGridChange>
      </w:tblGrid>
      <w:tr w:rsidR="001D5853" w14:paraId="45729A37" w14:textId="77777777" w:rsidTr="000536A5">
        <w:trPr>
          <w:trHeight w:val="277"/>
        </w:trPr>
        <w:tc>
          <w:tcPr>
            <w:tcW w:w="9733" w:type="dxa"/>
            <w:shd w:val="clear" w:color="auto" w:fill="548DD4" w:themeFill="text2" w:themeFillTint="99"/>
            <w:tcPrChange w:id="481" w:author="Carter, Larry" w:date="2020-02-21T17:13:00Z">
              <w:tcPr>
                <w:tcW w:w="9350" w:type="dxa"/>
                <w:shd w:val="clear" w:color="auto" w:fill="548DD4" w:themeFill="text2" w:themeFillTint="99"/>
              </w:tcPr>
            </w:tcPrChange>
          </w:tcPr>
          <w:p w14:paraId="44E2A221" w14:textId="0C41EBDD" w:rsidR="001D5853" w:rsidRPr="00F6348A" w:rsidRDefault="001D5853" w:rsidP="00F73B2F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del w:id="482" w:author="Carter, Larry" w:date="2020-02-21T17:09:00Z">
              <w:r w:rsidRPr="00F6348A" w:rsidDel="00895AB3">
                <w:rPr>
                  <w:rFonts w:asciiTheme="minorHAnsi" w:hAnsiTheme="minorHAnsi" w:cstheme="minorHAnsi"/>
                  <w:b/>
                  <w:bCs/>
                  <w:color w:val="FFFFFF" w:themeColor="background1"/>
                  <w:sz w:val="22"/>
                  <w:szCs w:val="22"/>
                </w:rPr>
                <w:delText>Comments</w:delText>
              </w:r>
            </w:del>
            <w:ins w:id="483" w:author="Carter, Larry" w:date="2020-02-21T17:09:00Z">
              <w:r w:rsidR="00895AB3">
                <w:rPr>
                  <w:rFonts w:asciiTheme="minorHAnsi" w:hAnsiTheme="minorHAnsi" w:cstheme="minorHAnsi"/>
                  <w:b/>
                  <w:bCs/>
                  <w:color w:val="FFFFFF" w:themeColor="background1"/>
                  <w:sz w:val="22"/>
                  <w:szCs w:val="22"/>
                </w:rPr>
                <w:t>Exe</w:t>
              </w:r>
              <w:r w:rsidR="000536A5">
                <w:rPr>
                  <w:rFonts w:asciiTheme="minorHAnsi" w:hAnsiTheme="minorHAnsi" w:cstheme="minorHAnsi"/>
                  <w:b/>
                  <w:bCs/>
                  <w:color w:val="FFFFFF" w:themeColor="background1"/>
                  <w:sz w:val="22"/>
                  <w:szCs w:val="22"/>
                </w:rPr>
                <w:t>cutive Sponsor</w:t>
              </w:r>
            </w:ins>
          </w:p>
        </w:tc>
      </w:tr>
    </w:tbl>
    <w:tbl>
      <w:tblPr>
        <w:tblW w:w="97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0"/>
        <w:gridCol w:w="4822"/>
      </w:tblGrid>
      <w:tr w:rsidR="000536A5" w:rsidRPr="00DA4948" w14:paraId="6AFEF7D1" w14:textId="77777777" w:rsidTr="00AC1C37">
        <w:trPr>
          <w:trHeight w:val="305"/>
          <w:ins w:id="484" w:author="Carter, Larry" w:date="2020-02-21T17:09:00Z"/>
        </w:trPr>
        <w:tc>
          <w:tcPr>
            <w:tcW w:w="4900" w:type="dxa"/>
            <w:shd w:val="clear" w:color="auto" w:fill="auto"/>
          </w:tcPr>
          <w:p w14:paraId="21FEE85E" w14:textId="77777777" w:rsidR="000536A5" w:rsidRPr="00DA4948" w:rsidRDefault="000536A5" w:rsidP="00AC1C37">
            <w:pPr>
              <w:pStyle w:val="BodyText"/>
              <w:spacing w:after="0" w:line="276" w:lineRule="auto"/>
              <w:rPr>
                <w:ins w:id="485" w:author="Carter, Larry" w:date="2020-02-21T17:09:00Z"/>
                <w:rFonts w:asciiTheme="minorHAnsi" w:hAnsiTheme="minorHAnsi" w:cstheme="minorHAnsi"/>
                <w:b/>
                <w:sz w:val="22"/>
                <w:szCs w:val="22"/>
              </w:rPr>
            </w:pPr>
            <w:ins w:id="486" w:author="Carter, Larry" w:date="2020-02-21T17:09:00Z">
              <w:r w:rsidRPr="00DA4948">
                <w:rPr>
                  <w:rFonts w:asciiTheme="minorHAnsi" w:hAnsiTheme="minorHAnsi" w:cstheme="minorHAnsi"/>
                  <w:b/>
                  <w:sz w:val="22"/>
                  <w:szCs w:val="22"/>
                </w:rPr>
                <w:t>Name</w:t>
              </w:r>
            </w:ins>
          </w:p>
        </w:tc>
        <w:tc>
          <w:tcPr>
            <w:tcW w:w="4822" w:type="dxa"/>
            <w:shd w:val="clear" w:color="auto" w:fill="auto"/>
          </w:tcPr>
          <w:p w14:paraId="4B2524BB" w14:textId="77777777" w:rsidR="000536A5" w:rsidRPr="00DA4948" w:rsidRDefault="000536A5" w:rsidP="00AC1C37">
            <w:pPr>
              <w:pStyle w:val="BodyText"/>
              <w:spacing w:after="0" w:line="276" w:lineRule="auto"/>
              <w:rPr>
                <w:ins w:id="487" w:author="Carter, Larry" w:date="2020-02-21T17:09:00Z"/>
                <w:rFonts w:asciiTheme="minorHAnsi" w:hAnsiTheme="minorHAnsi" w:cstheme="minorHAnsi"/>
                <w:b/>
                <w:sz w:val="22"/>
                <w:szCs w:val="22"/>
              </w:rPr>
            </w:pPr>
            <w:ins w:id="488" w:author="Carter, Larry" w:date="2020-02-21T17:09:00Z">
              <w:r w:rsidRPr="00DA4948">
                <w:rPr>
                  <w:rFonts w:asciiTheme="minorHAnsi" w:hAnsiTheme="minorHAnsi" w:cstheme="minorHAnsi"/>
                  <w:b/>
                  <w:sz w:val="22"/>
                  <w:szCs w:val="22"/>
                </w:rPr>
                <w:t>Role</w:t>
              </w:r>
            </w:ins>
          </w:p>
        </w:tc>
      </w:tr>
      <w:tr w:rsidR="000536A5" w:rsidRPr="00DA4948" w14:paraId="01E5996C" w14:textId="77777777" w:rsidTr="00AC1C37">
        <w:trPr>
          <w:trHeight w:val="305"/>
          <w:ins w:id="489" w:author="Carter, Larry" w:date="2020-02-21T17:09:00Z"/>
        </w:trPr>
        <w:tc>
          <w:tcPr>
            <w:tcW w:w="4900" w:type="dxa"/>
            <w:shd w:val="clear" w:color="auto" w:fill="auto"/>
          </w:tcPr>
          <w:p w14:paraId="5275FD9E" w14:textId="4875DAC5" w:rsidR="000536A5" w:rsidRDefault="000536A5" w:rsidP="00AC1C37">
            <w:pPr>
              <w:pStyle w:val="BodyText"/>
              <w:spacing w:after="0" w:line="276" w:lineRule="auto"/>
              <w:rPr>
                <w:ins w:id="490" w:author="Carter, Larry" w:date="2020-02-21T17:09:00Z"/>
                <w:rFonts w:asciiTheme="minorHAnsi" w:hAnsiTheme="minorHAnsi" w:cstheme="minorHAnsi"/>
                <w:sz w:val="22"/>
                <w:szCs w:val="22"/>
              </w:rPr>
            </w:pPr>
            <w:ins w:id="491" w:author="Carter, Larry" w:date="2020-02-21T17:09:00Z">
              <w:r>
                <w:rPr>
                  <w:rFonts w:asciiTheme="minorHAnsi" w:hAnsiTheme="minorHAnsi" w:cstheme="minorHAnsi"/>
                  <w:sz w:val="22"/>
                  <w:szCs w:val="22"/>
                </w:rPr>
                <w:t>Neal Britt</w:t>
              </w:r>
            </w:ins>
          </w:p>
        </w:tc>
        <w:tc>
          <w:tcPr>
            <w:tcW w:w="4822" w:type="dxa"/>
            <w:shd w:val="clear" w:color="auto" w:fill="auto"/>
          </w:tcPr>
          <w:p w14:paraId="138F776F" w14:textId="179CA060" w:rsidR="000536A5" w:rsidRDefault="000536A5" w:rsidP="00AC1C37">
            <w:pPr>
              <w:pStyle w:val="BodyText"/>
              <w:spacing w:after="0" w:line="276" w:lineRule="auto"/>
              <w:rPr>
                <w:ins w:id="492" w:author="Carter, Larry" w:date="2020-02-21T17:09:00Z"/>
                <w:rFonts w:asciiTheme="minorHAnsi" w:hAnsiTheme="minorHAnsi" w:cstheme="minorHAnsi"/>
                <w:sz w:val="22"/>
                <w:szCs w:val="22"/>
              </w:rPr>
            </w:pPr>
            <w:ins w:id="493" w:author="Carter, Larry" w:date="2020-02-21T17:09:00Z">
              <w:r>
                <w:rPr>
                  <w:rFonts w:asciiTheme="minorHAnsi" w:hAnsiTheme="minorHAnsi" w:cstheme="minorHAnsi"/>
                  <w:sz w:val="22"/>
                  <w:szCs w:val="22"/>
                </w:rPr>
                <w:t>S</w:t>
              </w:r>
            </w:ins>
            <w:ins w:id="494" w:author="Carter, Larry" w:date="2020-02-21T17:10:00Z">
              <w:r>
                <w:rPr>
                  <w:rFonts w:asciiTheme="minorHAnsi" w:hAnsiTheme="minorHAnsi" w:cstheme="minorHAnsi"/>
                  <w:sz w:val="22"/>
                  <w:szCs w:val="22"/>
                </w:rPr>
                <w:t>r Director Network Engineering</w:t>
              </w:r>
            </w:ins>
          </w:p>
        </w:tc>
      </w:tr>
    </w:tbl>
    <w:p w14:paraId="076B42AE" w14:textId="38E9B6CC" w:rsidR="005952DE" w:rsidRPr="00E75F27" w:rsidDel="000536A5" w:rsidRDefault="005952DE" w:rsidP="00E75F27">
      <w:pPr>
        <w:rPr>
          <w:del w:id="495" w:author="Carter, Larry" w:date="2020-02-21T17:13:00Z"/>
          <w:rFonts w:asciiTheme="minorHAnsi" w:hAnsiTheme="minorHAnsi" w:cstheme="minorHAnsi"/>
          <w:bCs/>
          <w:sz w:val="22"/>
          <w:szCs w:val="22"/>
        </w:rPr>
      </w:pPr>
    </w:p>
    <w:p w14:paraId="791682AD" w14:textId="77777777" w:rsidR="005952DE" w:rsidRPr="000536A5" w:rsidRDefault="005952DE" w:rsidP="000536A5">
      <w:pPr>
        <w:rPr>
          <w:rFonts w:asciiTheme="minorHAnsi" w:hAnsiTheme="minorHAnsi" w:cstheme="minorHAnsi"/>
          <w:bCs/>
          <w:sz w:val="22"/>
          <w:szCs w:val="22"/>
          <w:rPrChange w:id="496" w:author="Carter, Larry" w:date="2020-02-21T17:13:00Z">
            <w:rPr/>
          </w:rPrChange>
        </w:rPr>
        <w:pPrChange w:id="497" w:author="Carter, Larry" w:date="2020-02-21T17:13:00Z">
          <w:pPr>
            <w:pStyle w:val="ListParagraph"/>
          </w:pPr>
        </w:pPrChange>
      </w:pPr>
    </w:p>
    <w:tbl>
      <w:tblPr>
        <w:tblW w:w="97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5A7D1"/>
        <w:tblLook w:val="01E0" w:firstRow="1" w:lastRow="1" w:firstColumn="1" w:lastColumn="1" w:noHBand="0" w:noVBand="0"/>
      </w:tblPr>
      <w:tblGrid>
        <w:gridCol w:w="4900"/>
        <w:gridCol w:w="4822"/>
      </w:tblGrid>
      <w:tr w:rsidR="0078540C" w:rsidRPr="0078540C" w14:paraId="04333019" w14:textId="77777777" w:rsidTr="00F6348A">
        <w:trPr>
          <w:trHeight w:val="326"/>
        </w:trPr>
        <w:tc>
          <w:tcPr>
            <w:tcW w:w="9722" w:type="dxa"/>
            <w:gridSpan w:val="2"/>
            <w:shd w:val="clear" w:color="auto" w:fill="548DD4" w:themeFill="text2" w:themeFillTint="99"/>
          </w:tcPr>
          <w:p w14:paraId="35AE8BBA" w14:textId="77777777" w:rsidR="00A41EA2" w:rsidRPr="0078540C" w:rsidRDefault="00EF1326" w:rsidP="00FB19ED">
            <w:pPr>
              <w:pStyle w:val="Heading1"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Core </w:t>
            </w:r>
            <w:r w:rsidR="00A41EA2" w:rsidRPr="0078540C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Project Team </w:t>
            </w:r>
          </w:p>
        </w:tc>
      </w:tr>
      <w:tr w:rsidR="00A41EA2" w:rsidRPr="00DA4948" w14:paraId="6BB39724" w14:textId="77777777" w:rsidTr="0078540C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305"/>
        </w:trPr>
        <w:tc>
          <w:tcPr>
            <w:tcW w:w="4900" w:type="dxa"/>
            <w:shd w:val="clear" w:color="auto" w:fill="auto"/>
          </w:tcPr>
          <w:p w14:paraId="3AC8D42C" w14:textId="77777777" w:rsidR="00A41EA2" w:rsidRPr="00DA4948" w:rsidRDefault="00A41EA2" w:rsidP="00FB19ED">
            <w:pPr>
              <w:pStyle w:val="BodyText"/>
              <w:spacing w:after="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A494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A4948">
              <w:rPr>
                <w:rFonts w:asciiTheme="minorHAnsi" w:hAnsiTheme="minorHAnsi" w:cstheme="minorHAnsi"/>
                <w:b/>
                <w:sz w:val="22"/>
                <w:szCs w:val="22"/>
              </w:rPr>
              <w:t>Name</w:t>
            </w:r>
          </w:p>
        </w:tc>
        <w:tc>
          <w:tcPr>
            <w:tcW w:w="4822" w:type="dxa"/>
            <w:shd w:val="clear" w:color="auto" w:fill="auto"/>
          </w:tcPr>
          <w:p w14:paraId="45807274" w14:textId="77777777" w:rsidR="00A41EA2" w:rsidRPr="00DA4948" w:rsidRDefault="00A41EA2" w:rsidP="00FB19ED">
            <w:pPr>
              <w:pStyle w:val="BodyText"/>
              <w:spacing w:after="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A4948">
              <w:rPr>
                <w:rFonts w:asciiTheme="minorHAnsi" w:hAnsiTheme="minorHAnsi" w:cstheme="minorHAnsi"/>
                <w:b/>
                <w:sz w:val="22"/>
                <w:szCs w:val="22"/>
              </w:rPr>
              <w:t>Role</w:t>
            </w:r>
          </w:p>
        </w:tc>
      </w:tr>
      <w:tr w:rsidR="0000299A" w:rsidRPr="00DA4948" w14:paraId="75DC0608" w14:textId="77777777" w:rsidTr="00AC1C37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305"/>
        </w:trPr>
        <w:tc>
          <w:tcPr>
            <w:tcW w:w="4900" w:type="dxa"/>
            <w:shd w:val="clear" w:color="auto" w:fill="auto"/>
          </w:tcPr>
          <w:p w14:paraId="79566214" w14:textId="01E7F793" w:rsidR="0000299A" w:rsidRDefault="008931C8" w:rsidP="00AC1C37">
            <w:pPr>
              <w:pStyle w:val="BodyText"/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Larry Carter</w:t>
            </w:r>
          </w:p>
        </w:tc>
        <w:tc>
          <w:tcPr>
            <w:tcW w:w="4822" w:type="dxa"/>
            <w:shd w:val="clear" w:color="auto" w:fill="auto"/>
          </w:tcPr>
          <w:p w14:paraId="01FD84CB" w14:textId="04CE2B0A" w:rsidR="0000299A" w:rsidRDefault="00B97DAD" w:rsidP="00AC1C37">
            <w:pPr>
              <w:pStyle w:val="BodyText"/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Network Engineering (Automation Team)</w:t>
            </w:r>
          </w:p>
        </w:tc>
      </w:tr>
      <w:tr w:rsidR="007D0211" w:rsidRPr="00DA4948" w14:paraId="1121631C" w14:textId="77777777" w:rsidTr="00AC1C37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305"/>
        </w:trPr>
        <w:tc>
          <w:tcPr>
            <w:tcW w:w="4900" w:type="dxa"/>
            <w:shd w:val="clear" w:color="auto" w:fill="auto"/>
          </w:tcPr>
          <w:p w14:paraId="7A403AB4" w14:textId="4958ABDE" w:rsidR="007D0211" w:rsidRPr="00DA4948" w:rsidRDefault="008931C8" w:rsidP="00AC1C37">
            <w:pPr>
              <w:pStyle w:val="BodyText"/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Jose Rios</w:t>
            </w:r>
          </w:p>
        </w:tc>
        <w:tc>
          <w:tcPr>
            <w:tcW w:w="4822" w:type="dxa"/>
            <w:shd w:val="clear" w:color="auto" w:fill="auto"/>
          </w:tcPr>
          <w:p w14:paraId="0D18F2A5" w14:textId="36BB2D67" w:rsidR="007D0211" w:rsidRPr="00DA4948" w:rsidRDefault="00B97DAD" w:rsidP="00AC1C37">
            <w:pPr>
              <w:pStyle w:val="BodyText"/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Network Engineering (Automation Team)</w:t>
            </w:r>
          </w:p>
        </w:tc>
      </w:tr>
      <w:tr w:rsidR="00A41EA2" w:rsidRPr="00DA4948" w14:paraId="4BD16852" w14:textId="77777777" w:rsidTr="0078540C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305"/>
        </w:trPr>
        <w:tc>
          <w:tcPr>
            <w:tcW w:w="4900" w:type="dxa"/>
            <w:shd w:val="clear" w:color="auto" w:fill="auto"/>
          </w:tcPr>
          <w:p w14:paraId="48E3E15E" w14:textId="1F11574B" w:rsidR="00A41EA2" w:rsidRPr="00DA4948" w:rsidRDefault="00B97DAD" w:rsidP="00FB19ED">
            <w:pPr>
              <w:pStyle w:val="BodyText"/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Todd Gay</w:t>
            </w:r>
          </w:p>
        </w:tc>
        <w:tc>
          <w:tcPr>
            <w:tcW w:w="4822" w:type="dxa"/>
            <w:shd w:val="clear" w:color="auto" w:fill="auto"/>
          </w:tcPr>
          <w:p w14:paraId="6949B5D4" w14:textId="4739C588" w:rsidR="00AF5BD1" w:rsidRPr="00DA4948" w:rsidRDefault="00B97DAD" w:rsidP="00F65AF4">
            <w:pPr>
              <w:pStyle w:val="BodyText"/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Sr. Manager Network Engineering</w:t>
            </w:r>
          </w:p>
        </w:tc>
      </w:tr>
      <w:tr w:rsidR="00A41EA2" w:rsidRPr="00DA4948" w:rsidDel="000536A5" w14:paraId="38F92DA8" w14:textId="085DADD4" w:rsidTr="0078540C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305"/>
          <w:del w:id="498" w:author="Carter, Larry" w:date="2020-02-21T17:10:00Z"/>
        </w:trPr>
        <w:tc>
          <w:tcPr>
            <w:tcW w:w="4900" w:type="dxa"/>
            <w:shd w:val="clear" w:color="auto" w:fill="auto"/>
          </w:tcPr>
          <w:p w14:paraId="7FD81A18" w14:textId="6EC1427D" w:rsidR="00A41EA2" w:rsidRPr="00DA4948" w:rsidDel="000536A5" w:rsidRDefault="00A41EA2" w:rsidP="00FB19ED">
            <w:pPr>
              <w:pStyle w:val="BodyText"/>
              <w:spacing w:after="0" w:line="276" w:lineRule="auto"/>
              <w:rPr>
                <w:del w:id="499" w:author="Carter, Larry" w:date="2020-02-21T17:10:00Z"/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2" w:type="dxa"/>
            <w:shd w:val="clear" w:color="auto" w:fill="auto"/>
          </w:tcPr>
          <w:p w14:paraId="206E0D19" w14:textId="0720976C" w:rsidR="00A41EA2" w:rsidRPr="00DA4948" w:rsidDel="000536A5" w:rsidRDefault="00A41EA2" w:rsidP="00FB19ED">
            <w:pPr>
              <w:pStyle w:val="BodyText"/>
              <w:spacing w:after="0" w:line="276" w:lineRule="auto"/>
              <w:rPr>
                <w:del w:id="500" w:author="Carter, Larry" w:date="2020-02-21T17:10:00Z"/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0B54" w:rsidRPr="0078540C" w14:paraId="1F62D392" w14:textId="77777777" w:rsidTr="00F6348A">
        <w:trPr>
          <w:trHeight w:val="326"/>
        </w:trPr>
        <w:tc>
          <w:tcPr>
            <w:tcW w:w="9722" w:type="dxa"/>
            <w:gridSpan w:val="2"/>
            <w:shd w:val="clear" w:color="auto" w:fill="548DD4" w:themeFill="text2" w:themeFillTint="99"/>
          </w:tcPr>
          <w:p w14:paraId="4F08CB0F" w14:textId="6B9FED5B" w:rsidR="00265838" w:rsidRPr="00265838" w:rsidRDefault="00265838" w:rsidP="00265838">
            <w:pPr>
              <w:pStyle w:val="Heading1"/>
              <w:spacing w:line="276" w:lineRule="auto"/>
            </w:pPr>
            <w:bookmarkStart w:id="501" w:name="_Hlk27136961"/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Key Contributors</w:t>
            </w:r>
            <w:r w:rsidR="00A7770E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-Super Users</w:t>
            </w:r>
          </w:p>
        </w:tc>
      </w:tr>
      <w:tr w:rsidR="00630B54" w:rsidRPr="00DA4948" w14:paraId="194B8846" w14:textId="77777777" w:rsidTr="00AC1C37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305"/>
        </w:trPr>
        <w:tc>
          <w:tcPr>
            <w:tcW w:w="4900" w:type="dxa"/>
            <w:shd w:val="clear" w:color="auto" w:fill="auto"/>
          </w:tcPr>
          <w:p w14:paraId="2D5B48B4" w14:textId="77777777" w:rsidR="00630B54" w:rsidRPr="00DA4948" w:rsidRDefault="00630B54" w:rsidP="00AC1C37">
            <w:pPr>
              <w:pStyle w:val="BodyText"/>
              <w:spacing w:after="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A494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A4948">
              <w:rPr>
                <w:rFonts w:asciiTheme="minorHAnsi" w:hAnsiTheme="minorHAnsi" w:cstheme="minorHAnsi"/>
                <w:b/>
                <w:sz w:val="22"/>
                <w:szCs w:val="22"/>
              </w:rPr>
              <w:t>Name</w:t>
            </w:r>
          </w:p>
        </w:tc>
        <w:tc>
          <w:tcPr>
            <w:tcW w:w="4822" w:type="dxa"/>
            <w:shd w:val="clear" w:color="auto" w:fill="auto"/>
          </w:tcPr>
          <w:p w14:paraId="2200F1DE" w14:textId="77777777" w:rsidR="00630B54" w:rsidRPr="00DA4948" w:rsidRDefault="00630B54" w:rsidP="00AC1C37">
            <w:pPr>
              <w:pStyle w:val="BodyText"/>
              <w:spacing w:after="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A4948">
              <w:rPr>
                <w:rFonts w:asciiTheme="minorHAnsi" w:hAnsiTheme="minorHAnsi" w:cstheme="minorHAnsi"/>
                <w:b/>
                <w:sz w:val="22"/>
                <w:szCs w:val="22"/>
              </w:rPr>
              <w:t>Role</w:t>
            </w:r>
          </w:p>
        </w:tc>
      </w:tr>
      <w:tr w:rsidR="00630B54" w:rsidRPr="00DA4948" w14:paraId="188CFDBF" w14:textId="77777777" w:rsidTr="00AC1C37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4900" w:type="dxa"/>
            <w:shd w:val="clear" w:color="auto" w:fill="auto"/>
          </w:tcPr>
          <w:p w14:paraId="01B7A8DF" w14:textId="4DEE1AB6" w:rsidR="00630B54" w:rsidRPr="00DA4948" w:rsidRDefault="00B97DAD" w:rsidP="00630B54">
            <w:pPr>
              <w:pStyle w:val="BodyText"/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Rob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Defr</w:t>
            </w:r>
            <w:r w:rsidR="0034548C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itas</w:t>
            </w:r>
            <w:proofErr w:type="spellEnd"/>
          </w:p>
        </w:tc>
        <w:tc>
          <w:tcPr>
            <w:tcW w:w="4822" w:type="dxa"/>
            <w:shd w:val="clear" w:color="auto" w:fill="auto"/>
          </w:tcPr>
          <w:p w14:paraId="7DD61267" w14:textId="5E4295E9" w:rsidR="00630B54" w:rsidRPr="00DA4948" w:rsidRDefault="00B97DAD" w:rsidP="00630B54">
            <w:pPr>
              <w:pStyle w:val="BodyText"/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Network Engineering (ACI)</w:t>
            </w:r>
          </w:p>
        </w:tc>
      </w:tr>
      <w:tr w:rsidR="007D0211" w:rsidRPr="00DA4948" w14:paraId="081BF530" w14:textId="77777777" w:rsidTr="00AC1C37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305"/>
        </w:trPr>
        <w:tc>
          <w:tcPr>
            <w:tcW w:w="4900" w:type="dxa"/>
            <w:shd w:val="clear" w:color="auto" w:fill="auto"/>
          </w:tcPr>
          <w:p w14:paraId="73EF4A65" w14:textId="16942F7A" w:rsidR="007D0211" w:rsidRDefault="00B97DAD" w:rsidP="007D0211">
            <w:pPr>
              <w:pStyle w:val="BodyText"/>
              <w:tabs>
                <w:tab w:val="center" w:pos="2301"/>
              </w:tabs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Nancy</w:t>
            </w:r>
            <w:r w:rsidR="0095717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5717A">
              <w:rPr>
                <w:rFonts w:asciiTheme="minorHAnsi" w:hAnsiTheme="minorHAnsi" w:cstheme="minorHAnsi"/>
                <w:sz w:val="22"/>
                <w:szCs w:val="22"/>
              </w:rPr>
              <w:t>Van</w:t>
            </w:r>
            <w:r w:rsidR="0034548C">
              <w:rPr>
                <w:rFonts w:asciiTheme="minorHAnsi" w:hAnsiTheme="minorHAnsi" w:cstheme="minorHAnsi"/>
                <w:sz w:val="22"/>
                <w:szCs w:val="22"/>
              </w:rPr>
              <w:t>asse</w:t>
            </w:r>
            <w:proofErr w:type="spellEnd"/>
          </w:p>
        </w:tc>
        <w:tc>
          <w:tcPr>
            <w:tcW w:w="4822" w:type="dxa"/>
            <w:shd w:val="clear" w:color="auto" w:fill="auto"/>
          </w:tcPr>
          <w:p w14:paraId="3E0605DE" w14:textId="41E43330" w:rsidR="007D0211" w:rsidRDefault="00B97DAD" w:rsidP="007D0211">
            <w:pPr>
              <w:pStyle w:val="BodyText"/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Network Architect </w:t>
            </w:r>
          </w:p>
        </w:tc>
      </w:tr>
      <w:tr w:rsidR="00A7770E" w:rsidRPr="00DA4948" w14:paraId="2B3DF0A9" w14:textId="77777777" w:rsidTr="00AC1C37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305"/>
        </w:trPr>
        <w:tc>
          <w:tcPr>
            <w:tcW w:w="4900" w:type="dxa"/>
            <w:shd w:val="clear" w:color="auto" w:fill="auto"/>
          </w:tcPr>
          <w:p w14:paraId="53E2E4D8" w14:textId="08BF8BAB" w:rsidR="00A7770E" w:rsidRDefault="00B97DAD" w:rsidP="007D0211">
            <w:pPr>
              <w:pStyle w:val="BodyText"/>
              <w:tabs>
                <w:tab w:val="center" w:pos="2301"/>
              </w:tabs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Daniel Callaway</w:t>
            </w:r>
          </w:p>
        </w:tc>
        <w:tc>
          <w:tcPr>
            <w:tcW w:w="4822" w:type="dxa"/>
            <w:shd w:val="clear" w:color="auto" w:fill="auto"/>
          </w:tcPr>
          <w:p w14:paraId="42720531" w14:textId="6FA84B04" w:rsidR="00A7770E" w:rsidRDefault="00B97DAD" w:rsidP="007D0211">
            <w:pPr>
              <w:pStyle w:val="BodyText"/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Network Engineering</w:t>
            </w:r>
          </w:p>
        </w:tc>
      </w:tr>
      <w:bookmarkEnd w:id="501"/>
    </w:tbl>
    <w:p w14:paraId="1CBB0787" w14:textId="77777777" w:rsidR="00DA4948" w:rsidRPr="00DA4948" w:rsidRDefault="00DA4948" w:rsidP="003F7A75">
      <w:pPr>
        <w:rPr>
          <w:rFonts w:asciiTheme="minorHAnsi" w:hAnsiTheme="minorHAnsi" w:cstheme="minorHAnsi"/>
          <w:b/>
          <w:sz w:val="22"/>
          <w:szCs w:val="22"/>
        </w:rPr>
      </w:pPr>
    </w:p>
    <w:sectPr w:rsidR="00DA4948" w:rsidRPr="00DA4948" w:rsidSect="00B92528"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83" w:author="Carter, Larry" w:date="2020-02-17T08:40:00Z" w:initials="CL">
    <w:p w14:paraId="04439D7A" w14:textId="333629A4" w:rsidR="00C96708" w:rsidRDefault="00C96708">
      <w:pPr>
        <w:pStyle w:val="CommentText"/>
      </w:pPr>
      <w:r>
        <w:rPr>
          <w:rStyle w:val="CommentReference"/>
        </w:rPr>
        <w:annotationRef/>
      </w:r>
      <w:r w:rsidR="002E79D1">
        <w:t>Should this be ever handed off to support?</w:t>
      </w:r>
      <w:r>
        <w:t xml:space="preserve"> </w:t>
      </w:r>
    </w:p>
  </w:comment>
  <w:comment w:id="280" w:author="Carter, Larry" w:date="2020-02-17T08:37:00Z" w:initials="CL">
    <w:p w14:paraId="0B65BB03" w14:textId="77777777" w:rsidR="009862A1" w:rsidRDefault="009862A1" w:rsidP="009862A1">
      <w:pPr>
        <w:pStyle w:val="CommentText"/>
      </w:pPr>
      <w:r>
        <w:rPr>
          <w:rStyle w:val="CommentReference"/>
        </w:rPr>
        <w:annotationRef/>
      </w:r>
      <w:r>
        <w:t xml:space="preserve">Currently not developed. Is this something that’s possible?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439D7A" w15:done="0"/>
  <w15:commentEx w15:paraId="0B65BB0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439D7A" w16cid:durableId="21F4CFEE"/>
  <w16cid:commentId w16cid:paraId="0B65BB03" w16cid:durableId="21F4CF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A2C07"/>
    <w:multiLevelType w:val="hybridMultilevel"/>
    <w:tmpl w:val="A65EE4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E846DA"/>
    <w:multiLevelType w:val="hybridMultilevel"/>
    <w:tmpl w:val="9F980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46817"/>
    <w:multiLevelType w:val="hybridMultilevel"/>
    <w:tmpl w:val="1126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E0532"/>
    <w:multiLevelType w:val="hybridMultilevel"/>
    <w:tmpl w:val="1FA0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069AD"/>
    <w:multiLevelType w:val="hybridMultilevel"/>
    <w:tmpl w:val="CA62C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F7847"/>
    <w:multiLevelType w:val="hybridMultilevel"/>
    <w:tmpl w:val="D1E0F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34B67"/>
    <w:multiLevelType w:val="hybridMultilevel"/>
    <w:tmpl w:val="EF02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B2F0A"/>
    <w:multiLevelType w:val="hybridMultilevel"/>
    <w:tmpl w:val="8A6239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A07BE9"/>
    <w:multiLevelType w:val="hybridMultilevel"/>
    <w:tmpl w:val="B83EA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227D2"/>
    <w:multiLevelType w:val="hybridMultilevel"/>
    <w:tmpl w:val="A2ECB0D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7782318"/>
    <w:multiLevelType w:val="hybridMultilevel"/>
    <w:tmpl w:val="FC108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106DE"/>
    <w:multiLevelType w:val="hybridMultilevel"/>
    <w:tmpl w:val="56F68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050E70"/>
    <w:multiLevelType w:val="hybridMultilevel"/>
    <w:tmpl w:val="92705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B6EC4"/>
    <w:multiLevelType w:val="hybridMultilevel"/>
    <w:tmpl w:val="7ED4F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AA7B46"/>
    <w:multiLevelType w:val="hybridMultilevel"/>
    <w:tmpl w:val="E584A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B1598"/>
    <w:multiLevelType w:val="hybridMultilevel"/>
    <w:tmpl w:val="5A643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E0050D"/>
    <w:multiLevelType w:val="hybridMultilevel"/>
    <w:tmpl w:val="DD4E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6128F"/>
    <w:multiLevelType w:val="hybridMultilevel"/>
    <w:tmpl w:val="16C28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C6520"/>
    <w:multiLevelType w:val="hybridMultilevel"/>
    <w:tmpl w:val="AABE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A47BC5"/>
    <w:multiLevelType w:val="hybridMultilevel"/>
    <w:tmpl w:val="018CD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5"/>
  </w:num>
  <w:num w:numId="4">
    <w:abstractNumId w:val="13"/>
  </w:num>
  <w:num w:numId="5">
    <w:abstractNumId w:val="14"/>
  </w:num>
  <w:num w:numId="6">
    <w:abstractNumId w:val="10"/>
  </w:num>
  <w:num w:numId="7">
    <w:abstractNumId w:val="4"/>
  </w:num>
  <w:num w:numId="8">
    <w:abstractNumId w:val="6"/>
  </w:num>
  <w:num w:numId="9">
    <w:abstractNumId w:val="11"/>
  </w:num>
  <w:num w:numId="10">
    <w:abstractNumId w:val="1"/>
  </w:num>
  <w:num w:numId="11">
    <w:abstractNumId w:val="16"/>
  </w:num>
  <w:num w:numId="12">
    <w:abstractNumId w:val="3"/>
  </w:num>
  <w:num w:numId="13">
    <w:abstractNumId w:val="15"/>
  </w:num>
  <w:num w:numId="14">
    <w:abstractNumId w:val="18"/>
  </w:num>
  <w:num w:numId="15">
    <w:abstractNumId w:val="8"/>
  </w:num>
  <w:num w:numId="16">
    <w:abstractNumId w:val="19"/>
  </w:num>
  <w:num w:numId="17">
    <w:abstractNumId w:val="2"/>
  </w:num>
  <w:num w:numId="18">
    <w:abstractNumId w:val="0"/>
  </w:num>
  <w:num w:numId="19">
    <w:abstractNumId w:val="7"/>
  </w:num>
  <w:num w:numId="20">
    <w:abstractNumId w:val="9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ter, Larry">
    <w15:presenceInfo w15:providerId="AD" w15:userId="S::lacarter@changehealthcare.com::c91131a3-b85b-43fd-9cb1-d421041f67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AED"/>
    <w:rsid w:val="0000299A"/>
    <w:rsid w:val="00005BF5"/>
    <w:rsid w:val="00014720"/>
    <w:rsid w:val="000159AE"/>
    <w:rsid w:val="00015B48"/>
    <w:rsid w:val="00020C11"/>
    <w:rsid w:val="000260BA"/>
    <w:rsid w:val="00026A5A"/>
    <w:rsid w:val="000279D0"/>
    <w:rsid w:val="00031076"/>
    <w:rsid w:val="00031278"/>
    <w:rsid w:val="0003149D"/>
    <w:rsid w:val="00034C87"/>
    <w:rsid w:val="000364C2"/>
    <w:rsid w:val="00040668"/>
    <w:rsid w:val="000414AE"/>
    <w:rsid w:val="000463A8"/>
    <w:rsid w:val="00046608"/>
    <w:rsid w:val="00046787"/>
    <w:rsid w:val="0004714F"/>
    <w:rsid w:val="000475FE"/>
    <w:rsid w:val="00051E87"/>
    <w:rsid w:val="000536A5"/>
    <w:rsid w:val="00057A0E"/>
    <w:rsid w:val="00060D0F"/>
    <w:rsid w:val="00065238"/>
    <w:rsid w:val="00075C5B"/>
    <w:rsid w:val="00085397"/>
    <w:rsid w:val="00090451"/>
    <w:rsid w:val="00090518"/>
    <w:rsid w:val="00090E7C"/>
    <w:rsid w:val="0009511C"/>
    <w:rsid w:val="000A069A"/>
    <w:rsid w:val="000A0B7F"/>
    <w:rsid w:val="000A2D79"/>
    <w:rsid w:val="000A4FFF"/>
    <w:rsid w:val="000A5011"/>
    <w:rsid w:val="000A7226"/>
    <w:rsid w:val="000B3A8B"/>
    <w:rsid w:val="000B7B64"/>
    <w:rsid w:val="000C2E6A"/>
    <w:rsid w:val="000C6E85"/>
    <w:rsid w:val="000C75BB"/>
    <w:rsid w:val="000D6DD9"/>
    <w:rsid w:val="000D7F89"/>
    <w:rsid w:val="000E19C2"/>
    <w:rsid w:val="000E1B7C"/>
    <w:rsid w:val="000E1E41"/>
    <w:rsid w:val="000E4BF4"/>
    <w:rsid w:val="000F4178"/>
    <w:rsid w:val="00101456"/>
    <w:rsid w:val="00107AF8"/>
    <w:rsid w:val="001104F2"/>
    <w:rsid w:val="00111B48"/>
    <w:rsid w:val="00112701"/>
    <w:rsid w:val="00115EA3"/>
    <w:rsid w:val="0012027F"/>
    <w:rsid w:val="00120CEA"/>
    <w:rsid w:val="00123705"/>
    <w:rsid w:val="001268F0"/>
    <w:rsid w:val="00127875"/>
    <w:rsid w:val="0013045A"/>
    <w:rsid w:val="00131C18"/>
    <w:rsid w:val="0013262A"/>
    <w:rsid w:val="001332EF"/>
    <w:rsid w:val="00133BB4"/>
    <w:rsid w:val="0013786E"/>
    <w:rsid w:val="00141A5F"/>
    <w:rsid w:val="00144F83"/>
    <w:rsid w:val="0014603C"/>
    <w:rsid w:val="001546F5"/>
    <w:rsid w:val="001601CE"/>
    <w:rsid w:val="00172157"/>
    <w:rsid w:val="00174434"/>
    <w:rsid w:val="00174B3F"/>
    <w:rsid w:val="00183DF4"/>
    <w:rsid w:val="001879D5"/>
    <w:rsid w:val="00191091"/>
    <w:rsid w:val="001910EE"/>
    <w:rsid w:val="00191274"/>
    <w:rsid w:val="001919B4"/>
    <w:rsid w:val="00193C93"/>
    <w:rsid w:val="00195969"/>
    <w:rsid w:val="00196062"/>
    <w:rsid w:val="00196F14"/>
    <w:rsid w:val="00197009"/>
    <w:rsid w:val="00197FA2"/>
    <w:rsid w:val="001A0353"/>
    <w:rsid w:val="001A14E6"/>
    <w:rsid w:val="001A253C"/>
    <w:rsid w:val="001A267D"/>
    <w:rsid w:val="001A2B4D"/>
    <w:rsid w:val="001A5AB9"/>
    <w:rsid w:val="001B36DB"/>
    <w:rsid w:val="001B4C6B"/>
    <w:rsid w:val="001B797B"/>
    <w:rsid w:val="001D0519"/>
    <w:rsid w:val="001D5853"/>
    <w:rsid w:val="001E27A7"/>
    <w:rsid w:val="001E4AF5"/>
    <w:rsid w:val="001E5C05"/>
    <w:rsid w:val="001F533E"/>
    <w:rsid w:val="001F55CB"/>
    <w:rsid w:val="002018FE"/>
    <w:rsid w:val="00210F55"/>
    <w:rsid w:val="00211C78"/>
    <w:rsid w:val="00212976"/>
    <w:rsid w:val="002133F1"/>
    <w:rsid w:val="00213978"/>
    <w:rsid w:val="00215B29"/>
    <w:rsid w:val="00216C17"/>
    <w:rsid w:val="00221C69"/>
    <w:rsid w:val="002258CC"/>
    <w:rsid w:val="00225AF9"/>
    <w:rsid w:val="00232431"/>
    <w:rsid w:val="0024081A"/>
    <w:rsid w:val="00253041"/>
    <w:rsid w:val="00263329"/>
    <w:rsid w:val="00265838"/>
    <w:rsid w:val="00270F94"/>
    <w:rsid w:val="00275C3D"/>
    <w:rsid w:val="00277380"/>
    <w:rsid w:val="0028286D"/>
    <w:rsid w:val="0028311D"/>
    <w:rsid w:val="00287A61"/>
    <w:rsid w:val="002915F1"/>
    <w:rsid w:val="00293C86"/>
    <w:rsid w:val="00294636"/>
    <w:rsid w:val="00296A97"/>
    <w:rsid w:val="002A00BF"/>
    <w:rsid w:val="002A0E05"/>
    <w:rsid w:val="002B507C"/>
    <w:rsid w:val="002C2D0D"/>
    <w:rsid w:val="002C48C4"/>
    <w:rsid w:val="002C6E0D"/>
    <w:rsid w:val="002D38B8"/>
    <w:rsid w:val="002E2431"/>
    <w:rsid w:val="002E79D1"/>
    <w:rsid w:val="002F175B"/>
    <w:rsid w:val="002F3C3F"/>
    <w:rsid w:val="002F6389"/>
    <w:rsid w:val="002F71DE"/>
    <w:rsid w:val="00300E93"/>
    <w:rsid w:val="00303EF8"/>
    <w:rsid w:val="00310BC6"/>
    <w:rsid w:val="00314695"/>
    <w:rsid w:val="00323C3E"/>
    <w:rsid w:val="00324923"/>
    <w:rsid w:val="003403C4"/>
    <w:rsid w:val="003413B2"/>
    <w:rsid w:val="003436C1"/>
    <w:rsid w:val="0034548C"/>
    <w:rsid w:val="003454F3"/>
    <w:rsid w:val="003501FF"/>
    <w:rsid w:val="003532ED"/>
    <w:rsid w:val="00353D81"/>
    <w:rsid w:val="003542DB"/>
    <w:rsid w:val="00356517"/>
    <w:rsid w:val="00362076"/>
    <w:rsid w:val="0036467F"/>
    <w:rsid w:val="0036544A"/>
    <w:rsid w:val="003722F2"/>
    <w:rsid w:val="00381513"/>
    <w:rsid w:val="0038477D"/>
    <w:rsid w:val="00384C3D"/>
    <w:rsid w:val="00387478"/>
    <w:rsid w:val="00396599"/>
    <w:rsid w:val="003A112F"/>
    <w:rsid w:val="003A3819"/>
    <w:rsid w:val="003A71E9"/>
    <w:rsid w:val="003B2F1B"/>
    <w:rsid w:val="003C5C0D"/>
    <w:rsid w:val="003C7FB8"/>
    <w:rsid w:val="003D2B3F"/>
    <w:rsid w:val="003D3058"/>
    <w:rsid w:val="003D58B6"/>
    <w:rsid w:val="003D6335"/>
    <w:rsid w:val="003D7C69"/>
    <w:rsid w:val="003E16EC"/>
    <w:rsid w:val="003E6FB8"/>
    <w:rsid w:val="003F2214"/>
    <w:rsid w:val="003F4B56"/>
    <w:rsid w:val="003F5D84"/>
    <w:rsid w:val="003F612D"/>
    <w:rsid w:val="003F7A75"/>
    <w:rsid w:val="004025FD"/>
    <w:rsid w:val="00403F7B"/>
    <w:rsid w:val="0041096D"/>
    <w:rsid w:val="004116E8"/>
    <w:rsid w:val="004134D7"/>
    <w:rsid w:val="00415712"/>
    <w:rsid w:val="00415FA0"/>
    <w:rsid w:val="00415FCD"/>
    <w:rsid w:val="00420A5C"/>
    <w:rsid w:val="0042771E"/>
    <w:rsid w:val="00432EEF"/>
    <w:rsid w:val="00440781"/>
    <w:rsid w:val="00440E18"/>
    <w:rsid w:val="004451C0"/>
    <w:rsid w:val="00447221"/>
    <w:rsid w:val="00447BC9"/>
    <w:rsid w:val="00464B0B"/>
    <w:rsid w:val="0046755E"/>
    <w:rsid w:val="00470842"/>
    <w:rsid w:val="00472B7C"/>
    <w:rsid w:val="004734A8"/>
    <w:rsid w:val="00493240"/>
    <w:rsid w:val="00493CDB"/>
    <w:rsid w:val="00494A58"/>
    <w:rsid w:val="004A0EDD"/>
    <w:rsid w:val="004A65B2"/>
    <w:rsid w:val="004A676B"/>
    <w:rsid w:val="004B1396"/>
    <w:rsid w:val="004B16A8"/>
    <w:rsid w:val="004B2947"/>
    <w:rsid w:val="004B335B"/>
    <w:rsid w:val="004C1057"/>
    <w:rsid w:val="004C313A"/>
    <w:rsid w:val="004D0041"/>
    <w:rsid w:val="004D0A42"/>
    <w:rsid w:val="004D3A94"/>
    <w:rsid w:val="004D3FAE"/>
    <w:rsid w:val="004D4E56"/>
    <w:rsid w:val="004D6748"/>
    <w:rsid w:val="004D6BCC"/>
    <w:rsid w:val="004E35C3"/>
    <w:rsid w:val="004E4F34"/>
    <w:rsid w:val="004E6F10"/>
    <w:rsid w:val="004E730D"/>
    <w:rsid w:val="004F0AD9"/>
    <w:rsid w:val="004F1F77"/>
    <w:rsid w:val="00500836"/>
    <w:rsid w:val="005103C9"/>
    <w:rsid w:val="00510C13"/>
    <w:rsid w:val="00510D7D"/>
    <w:rsid w:val="00511EA4"/>
    <w:rsid w:val="00513477"/>
    <w:rsid w:val="00514331"/>
    <w:rsid w:val="00517149"/>
    <w:rsid w:val="005174C6"/>
    <w:rsid w:val="00517706"/>
    <w:rsid w:val="005219FA"/>
    <w:rsid w:val="00523ED1"/>
    <w:rsid w:val="005269C0"/>
    <w:rsid w:val="005270CF"/>
    <w:rsid w:val="0053041A"/>
    <w:rsid w:val="00531C66"/>
    <w:rsid w:val="00531F7C"/>
    <w:rsid w:val="005332F6"/>
    <w:rsid w:val="005337C7"/>
    <w:rsid w:val="00536FB0"/>
    <w:rsid w:val="0053725E"/>
    <w:rsid w:val="00541E7D"/>
    <w:rsid w:val="0054469A"/>
    <w:rsid w:val="00546406"/>
    <w:rsid w:val="00550144"/>
    <w:rsid w:val="00550FD6"/>
    <w:rsid w:val="005511AD"/>
    <w:rsid w:val="005575B0"/>
    <w:rsid w:val="00557794"/>
    <w:rsid w:val="0056138A"/>
    <w:rsid w:val="00561F96"/>
    <w:rsid w:val="00562716"/>
    <w:rsid w:val="005638BE"/>
    <w:rsid w:val="00570AE6"/>
    <w:rsid w:val="005718D6"/>
    <w:rsid w:val="00572584"/>
    <w:rsid w:val="00572CF9"/>
    <w:rsid w:val="0057396E"/>
    <w:rsid w:val="005952DE"/>
    <w:rsid w:val="005A5F40"/>
    <w:rsid w:val="005A688E"/>
    <w:rsid w:val="005B154B"/>
    <w:rsid w:val="005B166D"/>
    <w:rsid w:val="005B7F21"/>
    <w:rsid w:val="005C2770"/>
    <w:rsid w:val="005C598F"/>
    <w:rsid w:val="005D29E1"/>
    <w:rsid w:val="005D2EC3"/>
    <w:rsid w:val="005D4C54"/>
    <w:rsid w:val="005E05D3"/>
    <w:rsid w:val="005E137D"/>
    <w:rsid w:val="005E4C25"/>
    <w:rsid w:val="005E587A"/>
    <w:rsid w:val="005E6E29"/>
    <w:rsid w:val="005F0349"/>
    <w:rsid w:val="005F0786"/>
    <w:rsid w:val="005F0815"/>
    <w:rsid w:val="005F3907"/>
    <w:rsid w:val="00602D0A"/>
    <w:rsid w:val="00602D3A"/>
    <w:rsid w:val="006035A2"/>
    <w:rsid w:val="006171DB"/>
    <w:rsid w:val="006178E6"/>
    <w:rsid w:val="0062104F"/>
    <w:rsid w:val="00623D77"/>
    <w:rsid w:val="00630B54"/>
    <w:rsid w:val="00632F38"/>
    <w:rsid w:val="006411BB"/>
    <w:rsid w:val="00645DB5"/>
    <w:rsid w:val="00645F73"/>
    <w:rsid w:val="00650140"/>
    <w:rsid w:val="00652C0C"/>
    <w:rsid w:val="006553A9"/>
    <w:rsid w:val="00655E7E"/>
    <w:rsid w:val="00660BB5"/>
    <w:rsid w:val="00665858"/>
    <w:rsid w:val="00672B44"/>
    <w:rsid w:val="00683274"/>
    <w:rsid w:val="0069181E"/>
    <w:rsid w:val="00692B87"/>
    <w:rsid w:val="006A0666"/>
    <w:rsid w:val="006A1E30"/>
    <w:rsid w:val="006A29B4"/>
    <w:rsid w:val="006B1CD7"/>
    <w:rsid w:val="006B23FA"/>
    <w:rsid w:val="006B7275"/>
    <w:rsid w:val="006B7DA0"/>
    <w:rsid w:val="006C0F83"/>
    <w:rsid w:val="006D1991"/>
    <w:rsid w:val="006D267E"/>
    <w:rsid w:val="006D56AB"/>
    <w:rsid w:val="006D587C"/>
    <w:rsid w:val="006D5FFE"/>
    <w:rsid w:val="006D7AA8"/>
    <w:rsid w:val="006E2DE3"/>
    <w:rsid w:val="006E3A8F"/>
    <w:rsid w:val="006E6285"/>
    <w:rsid w:val="006F00FC"/>
    <w:rsid w:val="006F3787"/>
    <w:rsid w:val="007014C0"/>
    <w:rsid w:val="0070371B"/>
    <w:rsid w:val="00707DBD"/>
    <w:rsid w:val="00710968"/>
    <w:rsid w:val="007175D5"/>
    <w:rsid w:val="00717FDC"/>
    <w:rsid w:val="00720C82"/>
    <w:rsid w:val="00720E5E"/>
    <w:rsid w:val="00722699"/>
    <w:rsid w:val="00730BB1"/>
    <w:rsid w:val="00734589"/>
    <w:rsid w:val="007349CB"/>
    <w:rsid w:val="00736599"/>
    <w:rsid w:val="00740F34"/>
    <w:rsid w:val="00742AE7"/>
    <w:rsid w:val="00746DA3"/>
    <w:rsid w:val="00750A9B"/>
    <w:rsid w:val="00761526"/>
    <w:rsid w:val="00762FDD"/>
    <w:rsid w:val="00764643"/>
    <w:rsid w:val="0076490D"/>
    <w:rsid w:val="00765760"/>
    <w:rsid w:val="00767711"/>
    <w:rsid w:val="00770C59"/>
    <w:rsid w:val="00774EB3"/>
    <w:rsid w:val="00777012"/>
    <w:rsid w:val="00780139"/>
    <w:rsid w:val="007838F8"/>
    <w:rsid w:val="0078540C"/>
    <w:rsid w:val="00785467"/>
    <w:rsid w:val="00787B78"/>
    <w:rsid w:val="00793303"/>
    <w:rsid w:val="007939CE"/>
    <w:rsid w:val="00797424"/>
    <w:rsid w:val="007A091A"/>
    <w:rsid w:val="007A1791"/>
    <w:rsid w:val="007A39FD"/>
    <w:rsid w:val="007A4C07"/>
    <w:rsid w:val="007A5770"/>
    <w:rsid w:val="007A5A45"/>
    <w:rsid w:val="007B3C19"/>
    <w:rsid w:val="007B3DC7"/>
    <w:rsid w:val="007C206F"/>
    <w:rsid w:val="007D0211"/>
    <w:rsid w:val="007D268F"/>
    <w:rsid w:val="007E6572"/>
    <w:rsid w:val="00803BFB"/>
    <w:rsid w:val="008105DB"/>
    <w:rsid w:val="008108F2"/>
    <w:rsid w:val="00812054"/>
    <w:rsid w:val="00813B7F"/>
    <w:rsid w:val="0082401D"/>
    <w:rsid w:val="00824D7A"/>
    <w:rsid w:val="00825DBC"/>
    <w:rsid w:val="008264A3"/>
    <w:rsid w:val="00831F27"/>
    <w:rsid w:val="00835ECB"/>
    <w:rsid w:val="008405CF"/>
    <w:rsid w:val="008428D6"/>
    <w:rsid w:val="00847598"/>
    <w:rsid w:val="00850E1B"/>
    <w:rsid w:val="00852DF4"/>
    <w:rsid w:val="0085362C"/>
    <w:rsid w:val="00864F8D"/>
    <w:rsid w:val="00870802"/>
    <w:rsid w:val="00870F34"/>
    <w:rsid w:val="00871114"/>
    <w:rsid w:val="00871890"/>
    <w:rsid w:val="00873A3D"/>
    <w:rsid w:val="00880110"/>
    <w:rsid w:val="0088257B"/>
    <w:rsid w:val="00885D8E"/>
    <w:rsid w:val="00885EB5"/>
    <w:rsid w:val="008931C8"/>
    <w:rsid w:val="00895AB3"/>
    <w:rsid w:val="00896F99"/>
    <w:rsid w:val="008976D1"/>
    <w:rsid w:val="00897C9B"/>
    <w:rsid w:val="008A1728"/>
    <w:rsid w:val="008A17FE"/>
    <w:rsid w:val="008A62F8"/>
    <w:rsid w:val="008B1589"/>
    <w:rsid w:val="008B26D5"/>
    <w:rsid w:val="008B5247"/>
    <w:rsid w:val="008B57EB"/>
    <w:rsid w:val="008B5C1A"/>
    <w:rsid w:val="008B6C95"/>
    <w:rsid w:val="008B6D93"/>
    <w:rsid w:val="008B7760"/>
    <w:rsid w:val="008C4AD1"/>
    <w:rsid w:val="008C4B4D"/>
    <w:rsid w:val="008C5105"/>
    <w:rsid w:val="008C71AF"/>
    <w:rsid w:val="008D34DA"/>
    <w:rsid w:val="008D6308"/>
    <w:rsid w:val="008E1BD3"/>
    <w:rsid w:val="008E4B68"/>
    <w:rsid w:val="008E4C63"/>
    <w:rsid w:val="008E4D02"/>
    <w:rsid w:val="008E585A"/>
    <w:rsid w:val="008F1120"/>
    <w:rsid w:val="008F1F1A"/>
    <w:rsid w:val="008F2185"/>
    <w:rsid w:val="008F36DA"/>
    <w:rsid w:val="00900A4B"/>
    <w:rsid w:val="00902CB0"/>
    <w:rsid w:val="00905D65"/>
    <w:rsid w:val="009068CB"/>
    <w:rsid w:val="00911150"/>
    <w:rsid w:val="00911670"/>
    <w:rsid w:val="00914756"/>
    <w:rsid w:val="00915800"/>
    <w:rsid w:val="00916461"/>
    <w:rsid w:val="00924115"/>
    <w:rsid w:val="0093499F"/>
    <w:rsid w:val="009355A1"/>
    <w:rsid w:val="00937241"/>
    <w:rsid w:val="00937800"/>
    <w:rsid w:val="00942D7F"/>
    <w:rsid w:val="00955E1C"/>
    <w:rsid w:val="0095717A"/>
    <w:rsid w:val="00961089"/>
    <w:rsid w:val="00967610"/>
    <w:rsid w:val="00973B2A"/>
    <w:rsid w:val="0097658F"/>
    <w:rsid w:val="00980968"/>
    <w:rsid w:val="00981026"/>
    <w:rsid w:val="00983201"/>
    <w:rsid w:val="009862A1"/>
    <w:rsid w:val="00991308"/>
    <w:rsid w:val="0099246D"/>
    <w:rsid w:val="009A2506"/>
    <w:rsid w:val="009B4146"/>
    <w:rsid w:val="009B7EDF"/>
    <w:rsid w:val="009C0F6F"/>
    <w:rsid w:val="009C2357"/>
    <w:rsid w:val="009C32A3"/>
    <w:rsid w:val="009E05EC"/>
    <w:rsid w:val="009E0616"/>
    <w:rsid w:val="009E21D7"/>
    <w:rsid w:val="009E7568"/>
    <w:rsid w:val="009E7BE9"/>
    <w:rsid w:val="009E7BF2"/>
    <w:rsid w:val="009F4B30"/>
    <w:rsid w:val="00A01A31"/>
    <w:rsid w:val="00A06564"/>
    <w:rsid w:val="00A13E4A"/>
    <w:rsid w:val="00A149F2"/>
    <w:rsid w:val="00A16191"/>
    <w:rsid w:val="00A209CE"/>
    <w:rsid w:val="00A26075"/>
    <w:rsid w:val="00A26BCF"/>
    <w:rsid w:val="00A27AFC"/>
    <w:rsid w:val="00A3295E"/>
    <w:rsid w:val="00A365DC"/>
    <w:rsid w:val="00A41EA2"/>
    <w:rsid w:val="00A45907"/>
    <w:rsid w:val="00A46C56"/>
    <w:rsid w:val="00A504EF"/>
    <w:rsid w:val="00A51AD8"/>
    <w:rsid w:val="00A53FE9"/>
    <w:rsid w:val="00A56756"/>
    <w:rsid w:val="00A57A43"/>
    <w:rsid w:val="00A57FAA"/>
    <w:rsid w:val="00A641A9"/>
    <w:rsid w:val="00A6589D"/>
    <w:rsid w:val="00A67F56"/>
    <w:rsid w:val="00A72B9B"/>
    <w:rsid w:val="00A7554F"/>
    <w:rsid w:val="00A7770E"/>
    <w:rsid w:val="00A91B79"/>
    <w:rsid w:val="00AA007C"/>
    <w:rsid w:val="00AB0B3B"/>
    <w:rsid w:val="00AB0C2A"/>
    <w:rsid w:val="00AB55F0"/>
    <w:rsid w:val="00AB5AF1"/>
    <w:rsid w:val="00AB6BDA"/>
    <w:rsid w:val="00AC1C37"/>
    <w:rsid w:val="00AC781F"/>
    <w:rsid w:val="00AC7A3F"/>
    <w:rsid w:val="00AD1223"/>
    <w:rsid w:val="00AD686A"/>
    <w:rsid w:val="00AE5292"/>
    <w:rsid w:val="00AE5B9D"/>
    <w:rsid w:val="00AE7362"/>
    <w:rsid w:val="00AF0670"/>
    <w:rsid w:val="00AF568D"/>
    <w:rsid w:val="00AF5BD1"/>
    <w:rsid w:val="00B01830"/>
    <w:rsid w:val="00B02F0C"/>
    <w:rsid w:val="00B209CE"/>
    <w:rsid w:val="00B32931"/>
    <w:rsid w:val="00B335BB"/>
    <w:rsid w:val="00B51DC5"/>
    <w:rsid w:val="00B52660"/>
    <w:rsid w:val="00B56F12"/>
    <w:rsid w:val="00B602B3"/>
    <w:rsid w:val="00B61299"/>
    <w:rsid w:val="00B64A2E"/>
    <w:rsid w:val="00B65494"/>
    <w:rsid w:val="00B6591F"/>
    <w:rsid w:val="00B73DEB"/>
    <w:rsid w:val="00B754FA"/>
    <w:rsid w:val="00B75B8D"/>
    <w:rsid w:val="00B775D2"/>
    <w:rsid w:val="00B802D1"/>
    <w:rsid w:val="00B8295D"/>
    <w:rsid w:val="00B8699C"/>
    <w:rsid w:val="00B92528"/>
    <w:rsid w:val="00B92AB3"/>
    <w:rsid w:val="00B93657"/>
    <w:rsid w:val="00B966B3"/>
    <w:rsid w:val="00B97DAD"/>
    <w:rsid w:val="00BA1B09"/>
    <w:rsid w:val="00BA58EC"/>
    <w:rsid w:val="00BA598F"/>
    <w:rsid w:val="00BB043C"/>
    <w:rsid w:val="00BB0842"/>
    <w:rsid w:val="00BC001C"/>
    <w:rsid w:val="00BC0A14"/>
    <w:rsid w:val="00BC0A4C"/>
    <w:rsid w:val="00BC0F28"/>
    <w:rsid w:val="00BC1321"/>
    <w:rsid w:val="00BC1D78"/>
    <w:rsid w:val="00BC5A89"/>
    <w:rsid w:val="00BD7EE9"/>
    <w:rsid w:val="00BE042E"/>
    <w:rsid w:val="00BE308C"/>
    <w:rsid w:val="00BF198B"/>
    <w:rsid w:val="00BF40E7"/>
    <w:rsid w:val="00C07679"/>
    <w:rsid w:val="00C12B20"/>
    <w:rsid w:val="00C209D4"/>
    <w:rsid w:val="00C2459A"/>
    <w:rsid w:val="00C27143"/>
    <w:rsid w:val="00C27406"/>
    <w:rsid w:val="00C32E3F"/>
    <w:rsid w:val="00C332FA"/>
    <w:rsid w:val="00C54E8D"/>
    <w:rsid w:val="00C601B3"/>
    <w:rsid w:val="00C608C6"/>
    <w:rsid w:val="00C639BB"/>
    <w:rsid w:val="00C655CD"/>
    <w:rsid w:val="00C67E27"/>
    <w:rsid w:val="00C711BC"/>
    <w:rsid w:val="00C734C0"/>
    <w:rsid w:val="00C770A7"/>
    <w:rsid w:val="00C857D6"/>
    <w:rsid w:val="00C92CA0"/>
    <w:rsid w:val="00C93407"/>
    <w:rsid w:val="00C944C6"/>
    <w:rsid w:val="00C96708"/>
    <w:rsid w:val="00C9674A"/>
    <w:rsid w:val="00C968DA"/>
    <w:rsid w:val="00CA14B7"/>
    <w:rsid w:val="00CA1CEF"/>
    <w:rsid w:val="00CA7066"/>
    <w:rsid w:val="00CA7302"/>
    <w:rsid w:val="00CB2C3B"/>
    <w:rsid w:val="00CC15AF"/>
    <w:rsid w:val="00CC21A0"/>
    <w:rsid w:val="00CC2C62"/>
    <w:rsid w:val="00CC66E4"/>
    <w:rsid w:val="00CD45FC"/>
    <w:rsid w:val="00CD48B2"/>
    <w:rsid w:val="00CD7CA3"/>
    <w:rsid w:val="00CE4CDB"/>
    <w:rsid w:val="00CE684E"/>
    <w:rsid w:val="00CE77AB"/>
    <w:rsid w:val="00CF05DE"/>
    <w:rsid w:val="00CF12F9"/>
    <w:rsid w:val="00CF1B35"/>
    <w:rsid w:val="00CF1C1B"/>
    <w:rsid w:val="00CF4A10"/>
    <w:rsid w:val="00CF6089"/>
    <w:rsid w:val="00CF7CEE"/>
    <w:rsid w:val="00D002CD"/>
    <w:rsid w:val="00D00486"/>
    <w:rsid w:val="00D00EE1"/>
    <w:rsid w:val="00D013A5"/>
    <w:rsid w:val="00D05CFF"/>
    <w:rsid w:val="00D06CE9"/>
    <w:rsid w:val="00D11B4C"/>
    <w:rsid w:val="00D208EF"/>
    <w:rsid w:val="00D22143"/>
    <w:rsid w:val="00D23736"/>
    <w:rsid w:val="00D23B72"/>
    <w:rsid w:val="00D24F13"/>
    <w:rsid w:val="00D26756"/>
    <w:rsid w:val="00D30EA8"/>
    <w:rsid w:val="00D320C9"/>
    <w:rsid w:val="00D32C67"/>
    <w:rsid w:val="00D437F1"/>
    <w:rsid w:val="00D44874"/>
    <w:rsid w:val="00D454F4"/>
    <w:rsid w:val="00D47B5A"/>
    <w:rsid w:val="00D5173B"/>
    <w:rsid w:val="00D528AA"/>
    <w:rsid w:val="00D56936"/>
    <w:rsid w:val="00D60E17"/>
    <w:rsid w:val="00D64168"/>
    <w:rsid w:val="00D71A92"/>
    <w:rsid w:val="00D7510D"/>
    <w:rsid w:val="00D753FE"/>
    <w:rsid w:val="00D7602D"/>
    <w:rsid w:val="00D8379B"/>
    <w:rsid w:val="00D876DC"/>
    <w:rsid w:val="00DA4948"/>
    <w:rsid w:val="00DA7BC0"/>
    <w:rsid w:val="00DB2D23"/>
    <w:rsid w:val="00DB66F7"/>
    <w:rsid w:val="00DB737F"/>
    <w:rsid w:val="00DC06DD"/>
    <w:rsid w:val="00DC0C3A"/>
    <w:rsid w:val="00DC311F"/>
    <w:rsid w:val="00DC5A7B"/>
    <w:rsid w:val="00DD424B"/>
    <w:rsid w:val="00DD4D14"/>
    <w:rsid w:val="00DD66F6"/>
    <w:rsid w:val="00DD7A20"/>
    <w:rsid w:val="00DE26B7"/>
    <w:rsid w:val="00DE3B95"/>
    <w:rsid w:val="00E01FCF"/>
    <w:rsid w:val="00E07188"/>
    <w:rsid w:val="00E13484"/>
    <w:rsid w:val="00E13589"/>
    <w:rsid w:val="00E235AD"/>
    <w:rsid w:val="00E35DE4"/>
    <w:rsid w:val="00E36653"/>
    <w:rsid w:val="00E41BB2"/>
    <w:rsid w:val="00E45BEE"/>
    <w:rsid w:val="00E46445"/>
    <w:rsid w:val="00E50546"/>
    <w:rsid w:val="00E51C89"/>
    <w:rsid w:val="00E55CD8"/>
    <w:rsid w:val="00E67F2B"/>
    <w:rsid w:val="00E73FC2"/>
    <w:rsid w:val="00E75187"/>
    <w:rsid w:val="00E753E7"/>
    <w:rsid w:val="00E75F27"/>
    <w:rsid w:val="00E8135F"/>
    <w:rsid w:val="00E81565"/>
    <w:rsid w:val="00E842B0"/>
    <w:rsid w:val="00E871E8"/>
    <w:rsid w:val="00E87494"/>
    <w:rsid w:val="00E9194C"/>
    <w:rsid w:val="00E97739"/>
    <w:rsid w:val="00EA38F6"/>
    <w:rsid w:val="00EA3B49"/>
    <w:rsid w:val="00EA4DD0"/>
    <w:rsid w:val="00EA506F"/>
    <w:rsid w:val="00EA5E7A"/>
    <w:rsid w:val="00EB2FB0"/>
    <w:rsid w:val="00EB5AD3"/>
    <w:rsid w:val="00EB5E4E"/>
    <w:rsid w:val="00EC299A"/>
    <w:rsid w:val="00EC5BBC"/>
    <w:rsid w:val="00EC6B6F"/>
    <w:rsid w:val="00EC6DFC"/>
    <w:rsid w:val="00ED0AED"/>
    <w:rsid w:val="00ED237A"/>
    <w:rsid w:val="00ED23A3"/>
    <w:rsid w:val="00EE3CC2"/>
    <w:rsid w:val="00EE46D2"/>
    <w:rsid w:val="00EF0F9F"/>
    <w:rsid w:val="00EF1326"/>
    <w:rsid w:val="00EF5998"/>
    <w:rsid w:val="00EF6E26"/>
    <w:rsid w:val="00F03990"/>
    <w:rsid w:val="00F04DA5"/>
    <w:rsid w:val="00F149DE"/>
    <w:rsid w:val="00F23732"/>
    <w:rsid w:val="00F23F5B"/>
    <w:rsid w:val="00F24BB1"/>
    <w:rsid w:val="00F33648"/>
    <w:rsid w:val="00F33CFC"/>
    <w:rsid w:val="00F341CC"/>
    <w:rsid w:val="00F36017"/>
    <w:rsid w:val="00F402BF"/>
    <w:rsid w:val="00F40BD4"/>
    <w:rsid w:val="00F41EC1"/>
    <w:rsid w:val="00F46A23"/>
    <w:rsid w:val="00F47EF6"/>
    <w:rsid w:val="00F56CEF"/>
    <w:rsid w:val="00F570B9"/>
    <w:rsid w:val="00F6348A"/>
    <w:rsid w:val="00F656F5"/>
    <w:rsid w:val="00F65A12"/>
    <w:rsid w:val="00F65AF4"/>
    <w:rsid w:val="00F67C15"/>
    <w:rsid w:val="00F71226"/>
    <w:rsid w:val="00F73B2F"/>
    <w:rsid w:val="00F80F34"/>
    <w:rsid w:val="00F81412"/>
    <w:rsid w:val="00F82089"/>
    <w:rsid w:val="00F87875"/>
    <w:rsid w:val="00F91572"/>
    <w:rsid w:val="00F91D3D"/>
    <w:rsid w:val="00F92AA2"/>
    <w:rsid w:val="00F9381D"/>
    <w:rsid w:val="00F94DA9"/>
    <w:rsid w:val="00FA6F3A"/>
    <w:rsid w:val="00FB19ED"/>
    <w:rsid w:val="00FB5FC1"/>
    <w:rsid w:val="00FB6BDF"/>
    <w:rsid w:val="00FC1BF4"/>
    <w:rsid w:val="00FC3ED3"/>
    <w:rsid w:val="00FD0C18"/>
    <w:rsid w:val="00FD5322"/>
    <w:rsid w:val="00FF243E"/>
    <w:rsid w:val="00FF4757"/>
    <w:rsid w:val="00FF5C28"/>
    <w:rsid w:val="00FF6CA9"/>
    <w:rsid w:val="00FF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789F"/>
  <w15:docId w15:val="{59FF9F89-81CB-344B-8F72-100EE663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10D"/>
    <w:pPr>
      <w:spacing w:after="0" w:line="240" w:lineRule="auto"/>
    </w:pPr>
    <w:rPr>
      <w:rFonts w:ascii="Arial" w:eastAsia="Times New Roman" w:hAnsi="Arial" w:cs="Arial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510D7D"/>
    <w:pPr>
      <w:keepNext/>
      <w:outlineLvl w:val="0"/>
    </w:pPr>
    <w:rPr>
      <w:rFonts w:ascii="Helvetica" w:hAnsi="Helvetica"/>
      <w:b/>
      <w:bCs/>
      <w:kern w:val="3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D0AE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D0AED"/>
    <w:rPr>
      <w:rFonts w:ascii="Arial" w:eastAsia="Times New Roman" w:hAnsi="Arial" w:cs="Arial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D0A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A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AED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0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04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10D7D"/>
    <w:rPr>
      <w:rFonts w:ascii="Helvetica" w:eastAsia="Times New Roman" w:hAnsi="Helvetica" w:cs="Arial"/>
      <w:b/>
      <w:bCs/>
      <w:kern w:val="32"/>
      <w:sz w:val="24"/>
      <w:szCs w:val="32"/>
    </w:rPr>
  </w:style>
  <w:style w:type="paragraph" w:styleId="NormalWeb">
    <w:name w:val="Normal (Web)"/>
    <w:basedOn w:val="Normal"/>
    <w:uiPriority w:val="99"/>
    <w:semiHidden/>
    <w:unhideWhenUsed/>
    <w:rsid w:val="008E4C63"/>
    <w:pPr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E19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19C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19C2"/>
    <w:rPr>
      <w:rFonts w:ascii="Arial" w:eastAsia="Times New Roman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19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19C2"/>
    <w:rPr>
      <w:rFonts w:ascii="Arial" w:eastAsia="Times New Roman" w:hAnsi="Arial" w:cs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8320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034C87"/>
  </w:style>
  <w:style w:type="paragraph" w:styleId="NoSpacing">
    <w:name w:val="No Spacing"/>
    <w:uiPriority w:val="1"/>
    <w:qFormat/>
    <w:rsid w:val="000A4FFF"/>
    <w:pPr>
      <w:spacing w:after="0" w:line="240" w:lineRule="auto"/>
    </w:pPr>
  </w:style>
  <w:style w:type="paragraph" w:styleId="Revision">
    <w:name w:val="Revision"/>
    <w:hidden/>
    <w:uiPriority w:val="99"/>
    <w:semiHidden/>
    <w:rsid w:val="00F6348A"/>
    <w:pPr>
      <w:spacing w:after="0" w:line="240" w:lineRule="auto"/>
    </w:pPr>
    <w:rPr>
      <w:rFonts w:ascii="Arial" w:eastAsia="Times New Roman" w:hAnsi="Arial" w:cs="Arial"/>
      <w:sz w:val="20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3965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942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792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7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0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313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898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5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742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0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3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34082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6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9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5938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7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80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260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6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449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2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91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18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1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3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438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3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1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19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4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72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2016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1/relationships/commentsExtended" Target="commentsExtended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A7D4E1EDE1C841867A3511A25B7946" ma:contentTypeVersion="0" ma:contentTypeDescription="Create a new document." ma:contentTypeScope="" ma:versionID="c15564a2dcee70573d512b1a1f8a078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29F0A-1C8E-44CE-9126-864C4418AD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596846-6613-4807-8899-B8C12C209B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43BDCF-7E64-440C-9D96-41CAA576DE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5533BD-8BEC-8142-AF90-F588EDC56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Polaris Industries, Inc.</Company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Nikkole DeMars</dc:creator>
  <cp:keywords/>
  <dc:description/>
  <cp:lastModifiedBy>Carter, Larry</cp:lastModifiedBy>
  <cp:revision>1</cp:revision>
  <cp:lastPrinted>2016-12-20T20:10:00Z</cp:lastPrinted>
  <dcterms:created xsi:type="dcterms:W3CDTF">2020-02-21T22:34:00Z</dcterms:created>
  <dcterms:modified xsi:type="dcterms:W3CDTF">2020-03-04T21:21:00Z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0x0101007EA7D4E1EDE1C841867A3511A25B7946</vt:lpwstr>
  </property>
</Properties>
</file>